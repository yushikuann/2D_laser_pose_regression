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tabs>
          <w:tab w:val="left" w:pos="1701"/>
        </w:tabs>
        <w:jc w:val="center"/>
        <w:textAlignment w:val="center"/>
        <w:rPr>
          <w:rFonts w:ascii="Times New Roman" w:hAnsi="Times New Roman" w:cs="Times New Roman"/>
          <w:b/>
          <w:sz w:val="28"/>
          <w:szCs w:val="28"/>
        </w:rPr>
      </w:pPr>
      <w:r>
        <w:rPr>
          <w:rFonts w:ascii="Times New Roman" w:hAnsi="Times New Roman" w:cs="Times New Roman"/>
          <w:b/>
          <w:position w:val="-4"/>
          <w:sz w:val="28"/>
          <w:szCs w:val="28"/>
        </w:rPr>
        <w:object>
          <v:shape id="_x0000_i1025" o:spt="75" type="#_x0000_t75" style="height:13.5pt;width:9.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s="Times New Roman"/>
          <w:b/>
          <w:sz w:val="28"/>
          <w:szCs w:val="28"/>
        </w:rPr>
        <w:t>一种针对</w:t>
      </w:r>
      <w:r>
        <w:rPr>
          <w:rFonts w:hint="eastAsia" w:ascii="Times New Roman" w:hAnsi="Times New Roman" w:cs="Times New Roman"/>
          <w:b/>
          <w:sz w:val="28"/>
          <w:szCs w:val="28"/>
        </w:rPr>
        <w:t>室内</w:t>
      </w:r>
      <w:r>
        <w:rPr>
          <w:rFonts w:ascii="Times New Roman" w:hAnsi="Times New Roman" w:cs="Times New Roman"/>
          <w:b/>
          <w:sz w:val="28"/>
          <w:szCs w:val="28"/>
        </w:rPr>
        <w:t>机器人</w:t>
      </w:r>
      <w:r>
        <w:rPr>
          <w:rFonts w:hint="eastAsia" w:ascii="Times New Roman" w:hAnsi="Times New Roman" w:cs="Times New Roman"/>
          <w:b/>
          <w:sz w:val="28"/>
          <w:szCs w:val="28"/>
        </w:rPr>
        <w:t>任意点启动时粒子快速收敛的方法</w:t>
      </w:r>
    </w:p>
    <w:p>
      <w:pPr>
        <w:textAlignment w:val="center"/>
        <w:rPr>
          <w:rFonts w:ascii="Times New Roman" w:hAnsi="Times New Roman" w:cs="Times New Roman"/>
          <w:sz w:val="28"/>
          <w:szCs w:val="28"/>
        </w:rPr>
      </w:pPr>
      <w:r>
        <w:rPr>
          <w:rFonts w:ascii="Times New Roman" w:hAnsi="Times New Roman" w:cs="Times New Roman"/>
          <w:b/>
          <w:bCs/>
          <w:kern w:val="44"/>
          <w:sz w:val="28"/>
          <w:szCs w:val="28"/>
        </w:rPr>
        <w:t>技术领域</w:t>
      </w:r>
      <w:r>
        <w:rPr>
          <w:rFonts w:ascii="Times New Roman" w:hAnsi="Times New Roman" w:cs="Times New Roman"/>
          <w:sz w:val="28"/>
          <w:szCs w:val="28"/>
        </w:rPr>
        <w:tab/>
      </w:r>
    </w:p>
    <w:p>
      <w:pPr>
        <w:ind w:firstLine="560" w:firstLineChars="200"/>
        <w:textAlignment w:val="center"/>
        <w:rPr>
          <w:rFonts w:ascii="Times New Roman" w:hAnsi="Times New Roman" w:cs="Times New Roman"/>
          <w:sz w:val="28"/>
          <w:szCs w:val="28"/>
        </w:rPr>
      </w:pPr>
      <w:r>
        <w:rPr>
          <w:rFonts w:ascii="Times New Roman" w:hAnsi="Times New Roman" w:cs="Times New Roman"/>
          <w:sz w:val="28"/>
          <w:szCs w:val="28"/>
        </w:rPr>
        <w:t>本发明属于</w:t>
      </w:r>
      <w:r>
        <w:rPr>
          <w:rFonts w:hint="eastAsia" w:ascii="Times New Roman" w:hAnsi="Times New Roman" w:cs="Times New Roman"/>
          <w:sz w:val="28"/>
          <w:szCs w:val="28"/>
        </w:rPr>
        <w:t>室内</w:t>
      </w:r>
      <w:r>
        <w:rPr>
          <w:rFonts w:ascii="Times New Roman" w:hAnsi="Times New Roman" w:cs="Times New Roman"/>
          <w:sz w:val="28"/>
          <w:szCs w:val="28"/>
        </w:rPr>
        <w:t>移动机器人</w:t>
      </w:r>
      <w:r>
        <w:rPr>
          <w:rFonts w:hint="eastAsia" w:ascii="Times New Roman" w:hAnsi="Times New Roman" w:cs="Times New Roman"/>
          <w:sz w:val="28"/>
          <w:szCs w:val="28"/>
        </w:rPr>
        <w:t>定位技术领域，涉及一种针对室内机器人任意点启动时粒子快速收敛的方法。</w:t>
      </w:r>
    </w:p>
    <w:p>
      <w:pPr>
        <w:textAlignment w:val="center"/>
        <w:rPr>
          <w:rFonts w:ascii="Times New Roman" w:hAnsi="Times New Roman" w:cs="Times New Roman"/>
          <w:b/>
          <w:sz w:val="28"/>
          <w:szCs w:val="28"/>
        </w:rPr>
      </w:pPr>
      <w:r>
        <w:rPr>
          <w:rFonts w:ascii="Times New Roman" w:hAnsi="Times New Roman" w:cs="Times New Roman"/>
          <w:b/>
          <w:sz w:val="28"/>
          <w:szCs w:val="28"/>
        </w:rPr>
        <w:t>背景技术</w:t>
      </w:r>
    </w:p>
    <w:p>
      <w:pPr>
        <w:pStyle w:val="8"/>
        <w:widowControl/>
        <w:spacing w:line="360" w:lineRule="auto"/>
        <w:ind w:firstLine="560" w:firstLineChars="200"/>
        <w:jc w:val="both"/>
        <w:textAlignment w:val="center"/>
        <w:rPr>
          <w:rFonts w:ascii="Times New Roman" w:cs="Times New Roman" w:hAnsiTheme="minorEastAsia"/>
          <w:color w:val="000000" w:themeColor="text1"/>
          <w:kern w:val="2"/>
          <w:sz w:val="28"/>
          <w:szCs w:val="28"/>
        </w:rPr>
      </w:pPr>
      <w:r>
        <w:rPr>
          <w:rFonts w:hint="eastAsia" w:ascii="Times New Roman" w:cs="Times New Roman" w:hAnsiTheme="minorEastAsia"/>
          <w:color w:val="000000" w:themeColor="text1"/>
          <w:kern w:val="2"/>
          <w:sz w:val="28"/>
          <w:szCs w:val="28"/>
        </w:rPr>
        <w:t>定位是室内机器人导航的必要条件，是机器人环境交互的核心技术。室内机器人定位最常用</w:t>
      </w:r>
      <w:r>
        <w:rPr>
          <w:rFonts w:ascii="Times New Roman" w:cs="Times New Roman" w:hAnsiTheme="minorEastAsia"/>
          <w:color w:val="000000" w:themeColor="text1"/>
          <w:kern w:val="2"/>
          <w:sz w:val="28"/>
          <w:szCs w:val="28"/>
        </w:rPr>
        <w:t>的方法</w:t>
      </w:r>
      <w:r>
        <w:rPr>
          <w:rFonts w:hint="eastAsia" w:ascii="Times New Roman" w:cs="Times New Roman" w:hAnsiTheme="minorEastAsia"/>
          <w:color w:val="000000" w:themeColor="text1"/>
          <w:kern w:val="2"/>
          <w:sz w:val="28"/>
          <w:szCs w:val="28"/>
        </w:rPr>
        <w:t>为粒子滤波算法，粒子滤波算法通过非参数化的蒙特卡洛(Monte Carlo)模拟方法来实现递推贝叶斯滤波，蒙特卡洛方法通过初始化粒子群、模拟粒子群、计算粒子评分、粒子群重采样推算室内机器人位置，其位置符合高斯概率分布。粒子滤波方法适用于任何能用状态空间模型描述的非线性系统，例如室内动态环境。</w:t>
      </w:r>
    </w:p>
    <w:p>
      <w:pPr>
        <w:pStyle w:val="8"/>
        <w:widowControl/>
        <w:spacing w:line="360" w:lineRule="auto"/>
        <w:ind w:firstLine="560" w:firstLineChars="200"/>
        <w:jc w:val="both"/>
        <w:textAlignment w:val="center"/>
        <w:rPr>
          <w:rFonts w:ascii="Times New Roman" w:cs="Times New Roman" w:hAnsiTheme="minorEastAsia"/>
          <w:color w:val="000000" w:themeColor="text1"/>
          <w:kern w:val="2"/>
          <w:sz w:val="28"/>
          <w:szCs w:val="28"/>
        </w:rPr>
      </w:pPr>
      <w:r>
        <w:rPr>
          <w:rFonts w:hint="eastAsia" w:ascii="Times New Roman" w:cs="Times New Roman" w:hAnsiTheme="minorEastAsia"/>
          <w:color w:val="000000" w:themeColor="text1"/>
          <w:kern w:val="2"/>
          <w:sz w:val="28"/>
          <w:szCs w:val="28"/>
        </w:rPr>
        <w:t>现有的粒子滤波算法以激光作为测距传感器，机器人任意点启动时，其位置可能处于室内环境的任意处，传统</w:t>
      </w:r>
      <w:r>
        <w:rPr>
          <w:rFonts w:ascii="Times New Roman" w:cs="Times New Roman" w:hAnsiTheme="minorEastAsia"/>
          <w:color w:val="000000" w:themeColor="text1"/>
          <w:kern w:val="2"/>
          <w:sz w:val="28"/>
          <w:szCs w:val="28"/>
        </w:rPr>
        <w:t>的粒子滤波方法</w:t>
      </w:r>
      <w:r>
        <w:rPr>
          <w:rFonts w:hint="eastAsia" w:ascii="Times New Roman" w:cs="Times New Roman" w:hAnsiTheme="minorEastAsia"/>
          <w:color w:val="000000" w:themeColor="text1"/>
          <w:kern w:val="2"/>
          <w:sz w:val="28"/>
          <w:szCs w:val="28"/>
        </w:rPr>
        <w:t>在先验地图的全局范围内分布代表机器人位姿的粒子，</w:t>
      </w:r>
      <w:r>
        <w:rPr>
          <w:rFonts w:ascii="Times New Roman" w:cs="Times New Roman" w:hAnsiTheme="minorEastAsia"/>
          <w:color w:val="000000" w:themeColor="text1"/>
          <w:kern w:val="2"/>
          <w:sz w:val="28"/>
          <w:szCs w:val="28"/>
        </w:rPr>
        <w:t>通过机器人</w:t>
      </w:r>
      <w:r>
        <w:rPr>
          <w:rFonts w:hint="eastAsia" w:ascii="Times New Roman" w:cs="Times New Roman" w:hAnsiTheme="minorEastAsia"/>
          <w:color w:val="000000" w:themeColor="text1"/>
          <w:kern w:val="2"/>
          <w:sz w:val="28"/>
          <w:szCs w:val="28"/>
        </w:rPr>
        <w:t>自身运动</w:t>
      </w:r>
      <w:r>
        <w:rPr>
          <w:rFonts w:ascii="Times New Roman" w:cs="Times New Roman" w:hAnsiTheme="minorEastAsia"/>
          <w:color w:val="000000" w:themeColor="text1"/>
          <w:kern w:val="2"/>
          <w:sz w:val="28"/>
          <w:szCs w:val="28"/>
        </w:rPr>
        <w:t>（</w:t>
      </w:r>
      <w:r>
        <w:rPr>
          <w:rFonts w:hint="eastAsia" w:ascii="Times New Roman" w:cs="Times New Roman" w:hAnsiTheme="minorEastAsia"/>
          <w:color w:val="000000" w:themeColor="text1"/>
          <w:kern w:val="2"/>
          <w:sz w:val="28"/>
          <w:szCs w:val="28"/>
        </w:rPr>
        <w:t>旋转</w:t>
      </w:r>
      <w:r>
        <w:rPr>
          <w:rFonts w:ascii="Times New Roman" w:cs="Times New Roman" w:hAnsiTheme="minorEastAsia"/>
          <w:color w:val="000000" w:themeColor="text1"/>
          <w:kern w:val="2"/>
          <w:sz w:val="28"/>
          <w:szCs w:val="28"/>
        </w:rPr>
        <w:t>或直线运动）</w:t>
      </w:r>
      <w:r>
        <w:rPr>
          <w:rFonts w:hint="eastAsia" w:ascii="Times New Roman" w:cs="Times New Roman" w:hAnsiTheme="minorEastAsia"/>
          <w:color w:val="000000" w:themeColor="text1"/>
          <w:kern w:val="2"/>
          <w:sz w:val="28"/>
          <w:szCs w:val="28"/>
        </w:rPr>
        <w:t>进行观测数据的更新，利用粒子滤波算法对代表机器人位姿的粒子进行评分和重采样，使粒子收敛，全局的粒子最终收敛为一簇，该簇粒子的方差和均值均小于某一个阈值，利用粒子簇的均值可以推算出机器人的位姿</w:t>
      </w:r>
      <w:r>
        <w:rPr>
          <w:rFonts w:ascii="Times New Roman" w:cs="Times New Roman" w:hAnsiTheme="minorEastAsia"/>
          <w:color w:val="000000" w:themeColor="text1"/>
          <w:kern w:val="2"/>
          <w:sz w:val="28"/>
          <w:szCs w:val="28"/>
        </w:rPr>
        <w:t>（</w:t>
      </w:r>
      <w:r>
        <w:rPr>
          <w:rFonts w:hint="eastAsia" w:ascii="Times New Roman" w:cs="Times New Roman" w:hAnsiTheme="minorEastAsia"/>
          <w:color w:val="000000" w:themeColor="text1"/>
          <w:kern w:val="2"/>
          <w:sz w:val="28"/>
          <w:szCs w:val="28"/>
        </w:rPr>
        <w:t>位置和朝向）。由于先验地图为机器人可能出现的位置的全集合，利用传统粒子滤波算法实现定位时，若先验地图代表的真实环境面积较大，分布的粒子就较多，利用粒子滤波算法进行粒子重采样非常消耗计算资源，并且耗时较大。因此，找到一种使机器人在先验地图中任意点启动时能够局部分布粒子，以此使粒子快速收敛的方法很有必要。</w:t>
      </w:r>
    </w:p>
    <w:p>
      <w:pPr>
        <w:pStyle w:val="8"/>
        <w:widowControl/>
        <w:spacing w:line="360" w:lineRule="auto"/>
        <w:ind w:firstLine="560" w:firstLineChars="200"/>
        <w:jc w:val="both"/>
        <w:textAlignment w:val="center"/>
        <w:rPr>
          <w:rFonts w:ascii="Times New Roman" w:cs="Times New Roman" w:hAnsiTheme="minorEastAsia"/>
          <w:color w:val="000000" w:themeColor="text1"/>
          <w:kern w:val="2"/>
          <w:sz w:val="28"/>
          <w:szCs w:val="28"/>
        </w:rPr>
      </w:pPr>
      <w:r>
        <w:rPr>
          <w:rFonts w:hint="eastAsia" w:ascii="Times New Roman" w:cs="Times New Roman" w:hAnsiTheme="minorEastAsia"/>
          <w:color w:val="000000" w:themeColor="text1"/>
          <w:kern w:val="2"/>
          <w:sz w:val="28"/>
          <w:szCs w:val="28"/>
        </w:rPr>
        <w:t>文献（Thrun S, Fox D, Burgard W, et al. Robust Monte Carlo localization for mobile robots[J]. Artificial Intelligence, 2001, 128(1):99-141.）提出一种修改粒子滤波生成粒子的算法，该算法颠覆常规粒子滤波位姿采样过程，使用双粒子滤波猜想方法进行粒子采样。文献中算法使用最新传感器测量数据进行粒子样本的生成，使用里程计数据评估样本位姿与机器人实际位姿的一致性。其性能优于常规的粒子滤波器，使粒子的重要性权重分配更为准确，也相对提高了粒子的收敛速率。该算法对传感器的精度要求过高，普通测距传感器无法在高频率数据采集情况下保持高精度的数据特性。</w:t>
      </w:r>
    </w:p>
    <w:p>
      <w:pPr>
        <w:pStyle w:val="8"/>
        <w:widowControl/>
        <w:spacing w:line="360" w:lineRule="auto"/>
        <w:ind w:firstLine="560" w:firstLineChars="200"/>
        <w:jc w:val="both"/>
        <w:textAlignment w:val="center"/>
        <w:rPr>
          <w:rFonts w:ascii="Times New Roman" w:cs="Times New Roman" w:hAnsiTheme="minorEastAsia"/>
          <w:color w:val="000000" w:themeColor="text1"/>
          <w:kern w:val="2"/>
          <w:sz w:val="28"/>
          <w:szCs w:val="28"/>
        </w:rPr>
      </w:pPr>
      <w:r>
        <w:rPr>
          <w:rFonts w:hint="eastAsia" w:ascii="Times New Roman" w:cs="Times New Roman" w:hAnsiTheme="minorEastAsia"/>
          <w:color w:val="000000" w:themeColor="text1"/>
          <w:kern w:val="2"/>
          <w:sz w:val="28"/>
          <w:szCs w:val="28"/>
        </w:rPr>
        <w:t>文献（ZHANG Heng, FAN XiaoPing, QU ZhiHua,等. Mobile Robot Adaptive Monte Carlo Localization Based on Multiple Hypothesis Tracking 2007, 33(9):941-946.）提出一种自适应动态粒子聚类算法对常规粒子滤波算法进行优化。该算法适时的对粒子根据在空间上的相似性进行聚类，每簇粒子可根据均值表示出一个机器人位姿假设。在迭代过程中，每簇粒子对应一个独立的粒子滤波算法，直到满足设定的判定条件时，再从全局抽取等权重的粒子进行聚类。该方法不再对全局范围内的粒子权重进行归一化处理，局部范围粒子的收敛速率快于全局范围粒子的收敛速率。然而粒子簇群数没有限制，若先验地图包含自由区域面积过大，初始化分布粒子数量较为庞大，则系统需要维持的粒子滤波器数目也较为庞大。算法时间复杂度过高，占用计算资源过大。</w:t>
      </w:r>
    </w:p>
    <w:p>
      <w:pPr>
        <w:pStyle w:val="8"/>
        <w:widowControl/>
        <w:spacing w:line="360" w:lineRule="auto"/>
        <w:ind w:firstLine="560" w:firstLineChars="200"/>
        <w:jc w:val="both"/>
        <w:textAlignment w:val="center"/>
        <w:rPr>
          <w:rFonts w:ascii="Times New Roman" w:cs="Times New Roman" w:hAnsiTheme="minorEastAsia"/>
          <w:color w:val="000000" w:themeColor="text1"/>
          <w:kern w:val="2"/>
          <w:sz w:val="28"/>
          <w:szCs w:val="28"/>
        </w:rPr>
      </w:pPr>
      <w:r>
        <w:rPr>
          <w:rFonts w:hint="eastAsia" w:ascii="Times New Roman" w:cs="Times New Roman" w:hAnsiTheme="minorEastAsia"/>
          <w:color w:val="000000" w:themeColor="text1"/>
          <w:kern w:val="2"/>
          <w:sz w:val="28"/>
          <w:szCs w:val="28"/>
        </w:rPr>
        <w:t>综上所述，找到一种室内机器人在室内场景中任意点启动时，能够合理初始化粒子，使粒子能够快速准确收敛到机器人实际准确位置的方法显得十分重要。</w:t>
      </w:r>
    </w:p>
    <w:p>
      <w:pPr>
        <w:textAlignment w:val="center"/>
        <w:rPr>
          <w:rFonts w:ascii="Times New Roman" w:hAnsi="Times New Roman" w:cs="Times New Roman"/>
          <w:b/>
          <w:sz w:val="28"/>
          <w:szCs w:val="28"/>
        </w:rPr>
      </w:pPr>
      <w:r>
        <w:rPr>
          <w:rFonts w:ascii="Times New Roman" w:hAnsi="Times New Roman" w:cs="Times New Roman"/>
          <w:b/>
          <w:sz w:val="28"/>
          <w:szCs w:val="28"/>
        </w:rPr>
        <w:t>发明内容</w:t>
      </w:r>
    </w:p>
    <w:p>
      <w:pPr>
        <w:ind w:firstLine="560" w:firstLineChars="200"/>
        <w:textAlignment w:val="center"/>
        <w:rPr>
          <w:rFonts w:ascii="Times New Roman" w:cs="Times New Roman" w:hAnsiTheme="minorEastAsia"/>
          <w:sz w:val="28"/>
          <w:szCs w:val="28"/>
        </w:rPr>
      </w:pPr>
      <w:r>
        <w:rPr>
          <w:rFonts w:hint="eastAsia" w:ascii="Times New Roman" w:cs="Times New Roman" w:hAnsiTheme="minorEastAsia"/>
          <w:color w:val="000000" w:themeColor="text1"/>
          <w:sz w:val="28"/>
          <w:szCs w:val="28"/>
        </w:rPr>
        <w:t>针对机器人任意点启动时粒子收敛速率慢的问题，本发明针对粒子初始化提出一种局部初始化粒子的</w:t>
      </w:r>
      <w:r>
        <w:rPr>
          <w:rFonts w:hint="eastAsia" w:ascii="Times New Roman" w:cs="Times New Roman" w:hAnsiTheme="minorEastAsia"/>
          <w:sz w:val="28"/>
          <w:szCs w:val="28"/>
        </w:rPr>
        <w:t>方法。该方法利用</w:t>
      </w:r>
      <w:r>
        <w:rPr>
          <w:rFonts w:ascii="Times New Roman" w:hAnsi="Times New Roman" w:cs="Times New Roman"/>
          <w:sz w:val="28"/>
          <w:szCs w:val="28"/>
        </w:rPr>
        <w:t>Cartographer</w:t>
      </w:r>
      <w:r>
        <w:rPr>
          <w:rFonts w:hint="eastAsia"/>
          <w:sz w:val="28"/>
          <w:szCs w:val="28"/>
        </w:rPr>
        <w:t>算法构造的先验地图作为机器人导航定位时的观测依据。对先验地图构成的图像进行灰度处理，再利用图像梯度算法提取出灰度图边框，得到先验地图的轮廓。机器人启动时，采集第一次采样得到的激光数据，以图像形式将激光数据保存。提取出激光数据轮廓</w:t>
      </w:r>
      <w:r>
        <w:rPr>
          <w:rFonts w:hint="eastAsia" w:ascii="Times New Roman" w:cs="Times New Roman" w:hAnsiTheme="minorEastAsia"/>
          <w:sz w:val="28"/>
          <w:szCs w:val="28"/>
        </w:rPr>
        <w:t>特征，包括扫描得到的角点、切点、拐点等环境信息。利用线性近邻knn</w:t>
      </w:r>
      <w:r>
        <w:rPr>
          <w:rFonts w:hint="eastAsia"/>
          <w:sz w:val="28"/>
          <w:szCs w:val="28"/>
        </w:rPr>
        <w:t>（</w:t>
      </w:r>
      <w:r>
        <w:rPr>
          <w:rFonts w:ascii="Times New Roman" w:hAnsi="Times New Roman" w:cs="Times New Roman"/>
          <w:sz w:val="28"/>
          <w:szCs w:val="28"/>
        </w:rPr>
        <w:t>K-Nearest Neighbors</w:t>
      </w:r>
      <w:r>
        <w:rPr>
          <w:sz w:val="28"/>
          <w:szCs w:val="28"/>
        </w:rPr>
        <w:t>）</w:t>
      </w:r>
      <w:r>
        <w:rPr>
          <w:rFonts w:hint="eastAsia" w:ascii="Times New Roman" w:cs="Times New Roman" w:hAnsiTheme="minorEastAsia"/>
          <w:sz w:val="28"/>
          <w:szCs w:val="28"/>
        </w:rPr>
        <w:t>搜索算法将激光轮廓图像与先验地图的轮廓进行匹配，匹配程度大于设定阈值的区域设定为候选区。匹配后得到局部候选区列表，在初始化粒子时，遍历候选区，在候选区以一定数理统计特性进行粒子的初始化。</w:t>
      </w:r>
    </w:p>
    <w:p>
      <w:pPr>
        <w:ind w:firstLine="560" w:firstLineChars="200"/>
        <w:textAlignment w:val="center"/>
        <w:rPr>
          <w:rFonts w:ascii="Times New Roman" w:cs="Times New Roman" w:hAnsiTheme="minorEastAsia"/>
          <w:sz w:val="28"/>
          <w:szCs w:val="28"/>
        </w:rPr>
      </w:pPr>
      <w:r>
        <w:rPr>
          <w:rFonts w:hint="eastAsia" w:ascii="Times New Roman" w:cs="Times New Roman" w:hAnsiTheme="minorEastAsia"/>
          <w:sz w:val="28"/>
          <w:szCs w:val="28"/>
        </w:rPr>
        <w:t>粒子在候选区域进行初始化时，不再使用随机化</w:t>
      </w:r>
      <w:r>
        <w:rPr>
          <w:rFonts w:ascii="Times New Roman" w:cs="Times New Roman" w:hAnsiTheme="minorEastAsia"/>
          <w:sz w:val="28"/>
          <w:szCs w:val="28"/>
        </w:rPr>
        <w:t>朝向</w:t>
      </w:r>
      <w:r>
        <w:rPr>
          <w:rFonts w:hint="eastAsia" w:ascii="Times New Roman" w:cs="Times New Roman" w:hAnsiTheme="minorEastAsia"/>
          <w:sz w:val="28"/>
          <w:szCs w:val="28"/>
        </w:rPr>
        <w:t>的方式，而是</w:t>
      </w:r>
      <w:r>
        <w:rPr>
          <w:rFonts w:ascii="Times New Roman" w:cs="Times New Roman" w:hAnsiTheme="minorEastAsia"/>
          <w:sz w:val="28"/>
          <w:szCs w:val="28"/>
        </w:rPr>
        <w:t>根据激光数据轮廓对粒子的朝向进行约束</w:t>
      </w:r>
      <w:r>
        <w:rPr>
          <w:rFonts w:hint="eastAsia" w:ascii="Times New Roman" w:cs="Times New Roman" w:hAnsiTheme="minorEastAsia"/>
          <w:sz w:val="28"/>
          <w:szCs w:val="28"/>
        </w:rPr>
        <w:t>。</w:t>
      </w:r>
      <w:r>
        <w:rPr>
          <w:rFonts w:hint="eastAsia" w:ascii="Times New Roman" w:cs="Times New Roman" w:hAnsiTheme="minorEastAsia"/>
          <w:color w:val="000000" w:themeColor="text1"/>
          <w:sz w:val="28"/>
          <w:szCs w:val="28"/>
        </w:rPr>
        <w:t>由激光数据轮廓大致推算出机器人真实位姿中的朝向信息，推算出的朝向可存在多个，以列表形式进行存储。分布粒子时遍历该列表，对列表中每一个朝向信息，</w:t>
      </w:r>
      <w:r>
        <w:rPr>
          <w:rFonts w:hint="eastAsia" w:ascii="Times New Roman" w:cs="Times New Roman" w:hAnsiTheme="minorEastAsia"/>
          <w:sz w:val="28"/>
          <w:szCs w:val="28"/>
        </w:rPr>
        <w:t>初始化一定</w:t>
      </w:r>
      <w:r>
        <w:rPr>
          <w:rFonts w:ascii="Times New Roman" w:cs="Times New Roman" w:hAnsiTheme="minorEastAsia"/>
          <w:sz w:val="28"/>
          <w:szCs w:val="28"/>
        </w:rPr>
        <w:t>数量的粒子，</w:t>
      </w:r>
      <w:r>
        <w:rPr>
          <w:rFonts w:hint="eastAsia" w:ascii="Times New Roman" w:cs="Times New Roman" w:hAnsiTheme="minorEastAsia"/>
          <w:sz w:val="28"/>
          <w:szCs w:val="28"/>
        </w:rPr>
        <w:t>使这些</w:t>
      </w:r>
      <w:r>
        <w:rPr>
          <w:rFonts w:ascii="Times New Roman" w:cs="Times New Roman" w:hAnsiTheme="minorEastAsia"/>
          <w:sz w:val="28"/>
          <w:szCs w:val="28"/>
        </w:rPr>
        <w:t>粒子的朝向满足</w:t>
      </w:r>
      <w:r>
        <w:rPr>
          <w:rFonts w:hint="eastAsia" w:ascii="Times New Roman" w:cs="Times New Roman" w:hAnsiTheme="minorEastAsia"/>
          <w:sz w:val="28"/>
          <w:szCs w:val="28"/>
        </w:rPr>
        <w:t>以列表中的朝向为均值、以特定阈值为方差的高斯分布</w:t>
      </w:r>
      <w:r>
        <w:rPr>
          <w:rFonts w:hint="eastAsia" w:ascii="Times New Roman" w:cs="Times New Roman" w:hAnsiTheme="minorEastAsia"/>
          <w:color w:val="000000" w:themeColor="text1"/>
          <w:sz w:val="28"/>
          <w:szCs w:val="28"/>
        </w:rPr>
        <w:t>。因此，候选区域存在多个符合高斯分布的粒子群。</w:t>
      </w:r>
    </w:p>
    <w:p>
      <w:pPr>
        <w:ind w:firstLine="560" w:firstLineChars="200"/>
        <w:textAlignment w:val="center"/>
        <w:rPr>
          <w:rFonts w:ascii="Times New Roman" w:hAnsi="Times New Roman" w:cs="Times New Roman"/>
          <w:sz w:val="28"/>
          <w:szCs w:val="28"/>
        </w:rPr>
      </w:pPr>
      <w:r>
        <w:rPr>
          <w:rFonts w:ascii="Times New Roman" w:hAnsi="Times New Roman" w:cs="Times New Roman"/>
          <w:sz w:val="28"/>
          <w:szCs w:val="28"/>
        </w:rPr>
        <w:t>本发明的技术方案：</w:t>
      </w:r>
    </w:p>
    <w:p>
      <w:pPr>
        <w:ind w:firstLine="560" w:firstLineChars="200"/>
        <w:textAlignment w:val="center"/>
        <w:rPr>
          <w:rFonts w:ascii="Times New Roman" w:hAnsi="Times New Roman" w:cs="Times New Roman"/>
          <w:sz w:val="28"/>
          <w:szCs w:val="28"/>
        </w:rPr>
      </w:pPr>
      <w:r>
        <w:rPr>
          <w:rFonts w:hint="eastAsia" w:ascii="Times New Roman" w:hAnsi="Times New Roman" w:cs="Times New Roman"/>
          <w:sz w:val="28"/>
          <w:szCs w:val="28"/>
        </w:rPr>
        <w:t>一种针对室内机器人任意点启动时粒子快速收敛的方法，步骤如下：</w:t>
      </w:r>
    </w:p>
    <w:p>
      <w:pPr>
        <w:spacing w:line="360" w:lineRule="auto"/>
        <w:ind w:firstLine="560" w:firstLineChars="200"/>
        <w:rPr>
          <w:sz w:val="28"/>
          <w:szCs w:val="28"/>
        </w:rPr>
      </w:pPr>
      <w:r>
        <w:rPr>
          <w:rFonts w:hint="eastAsia"/>
          <w:sz w:val="28"/>
          <w:szCs w:val="28"/>
        </w:rPr>
        <w:t>步骤一、构建先验地图</w:t>
      </w:r>
    </w:p>
    <w:p>
      <w:pPr>
        <w:spacing w:line="360" w:lineRule="auto"/>
        <w:ind w:firstLine="560" w:firstLineChars="200"/>
        <w:rPr>
          <w:sz w:val="28"/>
          <w:szCs w:val="28"/>
        </w:rPr>
      </w:pPr>
      <w:r>
        <w:rPr>
          <w:rFonts w:hint="eastAsia"/>
          <w:sz w:val="28"/>
          <w:szCs w:val="28"/>
        </w:rPr>
        <w:t>利用构图算法构造室内二维先验地图，所述的构图算法包括</w:t>
      </w:r>
      <w:r>
        <w:rPr>
          <w:rFonts w:ascii="Times New Roman" w:hAnsi="Times New Roman" w:cs="Times New Roman"/>
          <w:sz w:val="28"/>
          <w:szCs w:val="28"/>
        </w:rPr>
        <w:t>hector</w:t>
      </w:r>
      <w:r>
        <w:rPr>
          <w:rFonts w:hint="eastAsia"/>
          <w:sz w:val="28"/>
          <w:szCs w:val="28"/>
        </w:rPr>
        <w:t>算法</w:t>
      </w:r>
      <w:r>
        <w:rPr>
          <w:rFonts w:ascii="Times New Roman" w:hAnsi="Times New Roman" w:cs="Times New Roman"/>
          <w:sz w:val="28"/>
          <w:szCs w:val="28"/>
        </w:rPr>
        <w:t>、Gmapping</w:t>
      </w:r>
      <w:r>
        <w:rPr>
          <w:rFonts w:hint="eastAsia"/>
          <w:sz w:val="28"/>
          <w:szCs w:val="28"/>
        </w:rPr>
        <w:t>算法或</w:t>
      </w:r>
      <w:r>
        <w:rPr>
          <w:rFonts w:ascii="Times New Roman" w:hAnsi="Times New Roman" w:cs="Times New Roman"/>
          <w:sz w:val="28"/>
          <w:szCs w:val="28"/>
        </w:rPr>
        <w:t>Cartographer</w:t>
      </w:r>
      <w:r>
        <w:rPr>
          <w:rFonts w:hint="eastAsia" w:ascii="Times New Roman" w:hAnsi="Times New Roman" w:cs="Times New Roman"/>
          <w:sz w:val="28"/>
          <w:szCs w:val="28"/>
        </w:rPr>
        <w:t>算法，优选</w:t>
      </w:r>
      <w:r>
        <w:rPr>
          <w:rFonts w:ascii="Times New Roman" w:hAnsi="Times New Roman" w:cs="Times New Roman"/>
          <w:sz w:val="28"/>
          <w:szCs w:val="28"/>
        </w:rPr>
        <w:t>Cartographer</w:t>
      </w:r>
      <w:r>
        <w:rPr>
          <w:rFonts w:hint="eastAsia"/>
          <w:sz w:val="28"/>
          <w:szCs w:val="28"/>
        </w:rPr>
        <w:t>算法进行先验地图的构建。</w:t>
      </w:r>
      <w:r>
        <w:rPr>
          <w:rFonts w:ascii="Times New Roman" w:hAnsi="Times New Roman" w:cs="Times New Roman"/>
          <w:sz w:val="28"/>
          <w:szCs w:val="28"/>
        </w:rPr>
        <w:t>Cartographer</w:t>
      </w:r>
      <w:r>
        <w:rPr>
          <w:rFonts w:hint="eastAsia"/>
          <w:sz w:val="28"/>
          <w:szCs w:val="28"/>
        </w:rPr>
        <w:t>算法在构造先验地图过程中，通过闭环检测消除了构图过程中里程计带来的误差。以子图作为闭环检测的基本单元，一定数量的激光观测数据构成子图，基于其已有的激光数据将一次观测数据插入子图的最佳位置，生成一个子图后进行局部回环，所有的子图局部回环完成后再进行全局回环。</w:t>
      </w:r>
      <w:r>
        <w:rPr>
          <w:rFonts w:ascii="Times New Roman" w:hAnsi="Times New Roman" w:cs="Times New Roman"/>
          <w:sz w:val="28"/>
          <w:szCs w:val="28"/>
        </w:rPr>
        <w:t>Cartographer</w:t>
      </w:r>
      <w:r>
        <w:rPr>
          <w:rFonts w:hint="eastAsia"/>
          <w:sz w:val="28"/>
          <w:szCs w:val="28"/>
        </w:rPr>
        <w:t>算法构造的先验地图针对相似环境具有很高的精度，构造先验地图效果如图1。</w:t>
      </w:r>
    </w:p>
    <w:p>
      <w:pPr>
        <w:spacing w:line="360" w:lineRule="auto"/>
        <w:ind w:firstLine="560" w:firstLineChars="200"/>
        <w:rPr>
          <w:sz w:val="28"/>
          <w:szCs w:val="28"/>
        </w:rPr>
      </w:pPr>
      <w:r>
        <w:rPr>
          <w:rFonts w:hint="eastAsia"/>
          <w:sz w:val="28"/>
          <w:szCs w:val="28"/>
        </w:rPr>
        <w:t>步骤二、提取先验地图轮廓与关键特征点</w:t>
      </w:r>
    </w:p>
    <w:p>
      <w:pPr>
        <w:spacing w:line="360" w:lineRule="auto"/>
        <w:ind w:firstLine="560" w:firstLineChars="200"/>
        <w:rPr>
          <w:rFonts w:ascii="Times New Roman" w:hAnsi="Times New Roman" w:cs="Times New Roman"/>
          <w:sz w:val="28"/>
          <w:szCs w:val="28"/>
        </w:rPr>
      </w:pPr>
      <w:r>
        <w:rPr>
          <w:rFonts w:hint="eastAsia"/>
          <w:sz w:val="28"/>
          <w:szCs w:val="28"/>
        </w:rPr>
        <w:t>（2.1）对步骤一得到的先验地图进行灰度处理，即将先验地图图像由</w:t>
      </w:r>
      <w:r>
        <w:rPr>
          <w:rFonts w:ascii="Times New Roman" w:hAnsi="Times New Roman" w:cs="Times New Roman"/>
          <w:sz w:val="28"/>
          <w:szCs w:val="28"/>
        </w:rPr>
        <w:t>RGB</w:t>
      </w:r>
      <w:r>
        <w:rPr>
          <w:rFonts w:hint="eastAsia"/>
          <w:sz w:val="28"/>
          <w:szCs w:val="28"/>
        </w:rPr>
        <w:t>图像转换为灰度图像。</w:t>
      </w:r>
      <w:r>
        <w:rPr>
          <w:rFonts w:ascii="Times New Roman" w:hAnsi="Times New Roman" w:cs="Times New Roman"/>
          <w:sz w:val="28"/>
          <w:szCs w:val="28"/>
        </w:rPr>
        <w:t>RGB</w:t>
      </w:r>
      <w:r>
        <w:rPr>
          <w:rFonts w:hint="eastAsia" w:ascii="Times New Roman" w:hAnsi="Times New Roman" w:cs="Times New Roman"/>
          <w:sz w:val="28"/>
          <w:szCs w:val="28"/>
        </w:rPr>
        <w:t>图像每个像素点由</w:t>
      </w:r>
      <w:r>
        <w:rPr>
          <w:rFonts w:hint="eastAsia" w:ascii="Times New Roman" w:hAnsi="Times New Roman" w:cs="Times New Roman"/>
          <w:position w:val="-4"/>
          <w:sz w:val="28"/>
          <w:szCs w:val="28"/>
        </w:rPr>
        <w:object>
          <v:shape id="_x0000_i1026" o:spt="75" type="#_x0000_t75" style="height:13pt;width:12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6"/>
          <w:sz w:val="28"/>
          <w:szCs w:val="28"/>
        </w:rPr>
        <w:object>
          <v:shape id="_x0000_i1027" o:spt="75" type="#_x0000_t75" style="height:14pt;width:13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4"/>
          <w:sz w:val="28"/>
          <w:szCs w:val="28"/>
        </w:rPr>
        <w:object>
          <v:shape id="_x0000_i1028" o:spt="75" type="#_x0000_t75" style="height:13pt;width:12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Times New Roman" w:hAnsi="Times New Roman" w:cs="Times New Roman"/>
          <w:sz w:val="28"/>
          <w:szCs w:val="28"/>
        </w:rPr>
        <w:t>三个通道分量组成，灰度图像每个像素点值为单通道分量</w:t>
      </w:r>
      <w:r>
        <w:rPr>
          <w:rFonts w:hint="eastAsia" w:ascii="Times New Roman" w:hAnsi="Times New Roman" w:cs="Times New Roman"/>
          <w:position w:val="-4"/>
          <w:sz w:val="28"/>
          <w:szCs w:val="28"/>
        </w:rPr>
        <w:object>
          <v:shape id="_x0000_i1029" o:spt="75" type="#_x0000_t75" style="height:13pt;width:11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r>
        <w:rPr>
          <w:rFonts w:hint="eastAsia" w:ascii="Times New Roman" w:hAnsi="Times New Roman" w:cs="Times New Roman"/>
          <w:sz w:val="28"/>
          <w:szCs w:val="28"/>
        </w:rPr>
        <w:t>。将RGB图像转为灰度图像的公式如下：</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b/>
          <w:bCs/>
          <w:position w:val="-10"/>
          <w:sz w:val="28"/>
          <w:szCs w:val="28"/>
        </w:rPr>
        <w:object>
          <v:shape id="_x0000_i1030" o:spt="75" type="#_x0000_t75" style="height:16pt;width:118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r>
        <w:rPr>
          <w:rFonts w:hint="eastAsia" w:ascii="Times New Roman" w:hAnsi="Times New Roman" w:cs="Times New Roman"/>
          <w:b/>
          <w:bCs/>
          <w:position w:val="-10"/>
          <w:sz w:val="28"/>
          <w:szCs w:val="28"/>
        </w:rPr>
        <w:t xml:space="preserve">                          </w:t>
      </w:r>
      <w:r>
        <w:rPr>
          <w:rFonts w:hint="eastAsia" w:ascii="Times New Roman" w:hAnsi="Times New Roman" w:cs="Times New Roman"/>
          <w:sz w:val="28"/>
          <w:szCs w:val="28"/>
        </w:rPr>
        <w:t>（1）</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其中，</w:t>
      </w:r>
      <w:r>
        <w:rPr>
          <w:rFonts w:hint="eastAsia" w:ascii="Times New Roman" w:hAnsi="Times New Roman" w:cs="Times New Roman"/>
          <w:position w:val="-4"/>
          <w:sz w:val="28"/>
          <w:szCs w:val="28"/>
        </w:rPr>
        <w:object>
          <v:shape id="_x0000_i1031" o:spt="75" type="#_x0000_t75" style="height:13pt;width:12pt;" o:ole="t" filled="f" o:preferrelative="t" stroked="f" coordsize="21600,21600">
            <v:path/>
            <v:fill on="f" focussize="0,0"/>
            <v:stroke on="f" joinstyle="miter"/>
            <v:imagedata r:id="rId9" o:title=""/>
            <o:lock v:ext="edit" aspectratio="t"/>
            <w10:wrap type="none"/>
            <w10:anchorlock/>
          </v:shape>
          <o:OLEObject Type="Embed" ProgID="Equation.3" ShapeID="_x0000_i1031" DrawAspect="Content" ObjectID="_1468075731" r:id="rId18">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6"/>
          <w:sz w:val="28"/>
          <w:szCs w:val="28"/>
        </w:rPr>
        <w:object>
          <v:shape id="_x0000_i1032" o:spt="75" type="#_x0000_t75" style="height:14pt;width:13pt;" o:ole="t" filled="f" o:preferrelative="t" stroked="f" coordsize="21600,21600">
            <v:path/>
            <v:fill on="f" focussize="0,0"/>
            <v:stroke on="f" joinstyle="miter"/>
            <v:imagedata r:id="rId11" o:title=""/>
            <o:lock v:ext="edit" aspectratio="t"/>
            <w10:wrap type="none"/>
            <w10:anchorlock/>
          </v:shape>
          <o:OLEObject Type="Embed" ProgID="Equation.3" ShapeID="_x0000_i1032" DrawAspect="Content" ObjectID="_1468075732" r:id="rId19">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4"/>
          <w:sz w:val="28"/>
          <w:szCs w:val="28"/>
        </w:rPr>
        <w:object>
          <v:shape id="_x0000_i1033" o:spt="75" type="#_x0000_t75" style="height:13pt;width:12pt;" o:ole="t" filled="f" o:preferrelative="t" stroked="f" coordsize="21600,21600">
            <v:path/>
            <v:fill on="f" focussize="0,0"/>
            <v:stroke on="f" joinstyle="miter"/>
            <v:imagedata r:id="rId13" o:title=""/>
            <o:lock v:ext="edit" aspectratio="t"/>
            <w10:wrap type="none"/>
            <w10:anchorlock/>
          </v:shape>
          <o:OLEObject Type="Embed" ProgID="Equation.3" ShapeID="_x0000_i1033" DrawAspect="Content" ObjectID="_1468075733" r:id="rId20">
            <o:LockedField>false</o:LockedField>
          </o:OLEObject>
        </w:object>
      </w:r>
      <w:r>
        <w:rPr>
          <w:rFonts w:hint="eastAsia" w:ascii="Times New Roman" w:hAnsi="Times New Roman" w:cs="Times New Roman"/>
          <w:sz w:val="28"/>
          <w:szCs w:val="28"/>
        </w:rPr>
        <w:t>表示图像三个通道的值，</w:t>
      </w:r>
      <w:r>
        <w:rPr>
          <w:rFonts w:hint="eastAsia" w:ascii="Times New Roman" w:hAnsi="Times New Roman" w:cs="Times New Roman"/>
          <w:position w:val="-6"/>
          <w:sz w:val="28"/>
          <w:szCs w:val="28"/>
        </w:rPr>
        <w:object>
          <v:shape id="_x0000_i1034" o:spt="75" type="#_x0000_t75" style="height:11pt;width:12pt;" o:ole="t" filled="f" o:preferrelative="t" stroked="f" coordsize="21600,21600">
            <v:path/>
            <v:fill on="f" focussize="0,0"/>
            <v:stroke on="f" joinstyle="miter"/>
            <v:imagedata r:id="rId22" o:title=""/>
            <o:lock v:ext="edit" aspectratio="t"/>
            <w10:wrap type="none"/>
            <w10:anchorlock/>
          </v:shape>
          <o:OLEObject Type="Embed" ProgID="Equation.3" ShapeID="_x0000_i1034" DrawAspect="Content" ObjectID="_1468075734" r:id="rId21">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10"/>
          <w:sz w:val="28"/>
          <w:szCs w:val="28"/>
        </w:rPr>
        <w:object>
          <v:shape id="_x0000_i1035" o:spt="75" type="#_x0000_t75" style="height:16pt;width:12pt;" o:ole="t" filled="f" o:preferrelative="t" stroked="f" coordsize="21600,21600">
            <v:path/>
            <v:fill on="f" focussize="0,0"/>
            <v:stroke on="f" joinstyle="miter"/>
            <v:imagedata r:id="rId24" o:title=""/>
            <o:lock v:ext="edit" aspectratio="t"/>
            <w10:wrap type="none"/>
            <w10:anchorlock/>
          </v:shape>
          <o:OLEObject Type="Embed" ProgID="Equation.3" ShapeID="_x0000_i1035" DrawAspect="Content" ObjectID="_1468075735" r:id="rId23">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10"/>
          <w:sz w:val="28"/>
          <w:szCs w:val="28"/>
        </w:rPr>
        <w:object>
          <v:shape id="_x0000_i1036" o:spt="75" type="#_x0000_t75" style="height:13pt;width:10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rFonts w:hint="eastAsia" w:ascii="Times New Roman" w:hAnsi="Times New Roman" w:cs="Times New Roman"/>
          <w:sz w:val="28"/>
          <w:szCs w:val="28"/>
        </w:rPr>
        <w:t>表示三个通道值在灰度图像像素值中的权重，</w:t>
      </w:r>
      <w:r>
        <w:rPr>
          <w:rFonts w:hint="eastAsia" w:ascii="Times New Roman" w:hAnsi="Times New Roman" w:cs="Times New Roman"/>
          <w:position w:val="-4"/>
          <w:sz w:val="28"/>
          <w:szCs w:val="28"/>
        </w:rPr>
        <w:object>
          <v:shape id="_x0000_i1037" o:spt="75" type="#_x0000_t75" style="height:13pt;width:11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hint="eastAsia" w:ascii="Times New Roman" w:hAnsi="Times New Roman" w:cs="Times New Roman"/>
          <w:sz w:val="28"/>
          <w:szCs w:val="28"/>
        </w:rPr>
        <w:t>表示灰度图像的像素值。</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（2.2）将先验地图转换的灰度图像后，得到一个二维离散函数</w:t>
      </w:r>
      <w:r>
        <w:rPr>
          <w:rFonts w:hint="eastAsia" w:ascii="Times New Roman" w:hAnsi="Times New Roman" w:cs="Times New Roman"/>
          <w:position w:val="-10"/>
          <w:sz w:val="28"/>
          <w:szCs w:val="28"/>
        </w:rPr>
        <w:object>
          <v:shape id="_x0000_i1038" o:spt="75" type="#_x0000_t75" style="height:16pt;width:38pt;" o:ole="t" filled="f" o:preferrelative="t" stroked="f" coordsize="21600,21600">
            <v:path/>
            <v:fill on="f" focussize="0,0"/>
            <v:stroke on="f" joinstyle="miter"/>
            <v:imagedata r:id="rId30" o:title=""/>
            <o:lock v:ext="edit" aspectratio="t"/>
            <w10:wrap type="none"/>
            <w10:anchorlock/>
          </v:shape>
          <o:OLEObject Type="Embed" ProgID="Equation.3" ShapeID="_x0000_i1038" DrawAspect="Content" ObjectID="_1468075738" r:id="rId29">
            <o:LockedField>false</o:LockedField>
          </o:OLEObject>
        </w:object>
      </w:r>
      <w:r>
        <w:rPr>
          <w:rFonts w:hint="eastAsia" w:ascii="Times New Roman" w:hAnsi="Times New Roman" w:cs="Times New Roman"/>
          <w:sz w:val="28"/>
          <w:szCs w:val="28"/>
        </w:rPr>
        <w:t>，其中</w:t>
      </w:r>
      <w:r>
        <w:rPr>
          <w:rFonts w:hint="eastAsia" w:ascii="Times New Roman" w:hAnsi="Times New Roman" w:cs="Times New Roman"/>
          <w:position w:val="-10"/>
          <w:sz w:val="28"/>
          <w:szCs w:val="28"/>
        </w:rPr>
        <w:object>
          <v:shape id="_x0000_i1039" o:spt="75" type="#_x0000_t75" style="height:16pt;width:29pt;" o:ole="t" filled="f" o:preferrelative="t" stroked="f" coordsize="21600,21600">
            <v:path/>
            <v:fill on="f" focussize="0,0"/>
            <v:stroke on="f" joinstyle="miter"/>
            <v:imagedata r:id="rId32" o:title=""/>
            <o:lock v:ext="edit" aspectratio="t"/>
            <w10:wrap type="none"/>
            <w10:anchorlock/>
          </v:shape>
          <o:OLEObject Type="Embed" ProgID="Equation.3" ShapeID="_x0000_i1039" DrawAspect="Content" ObjectID="_1468075739" r:id="rId31">
            <o:LockedField>false</o:LockedField>
          </o:OLEObject>
        </w:object>
      </w:r>
      <w:r>
        <w:rPr>
          <w:rFonts w:hint="eastAsia" w:ascii="Times New Roman" w:hAnsi="Times New Roman" w:cs="Times New Roman"/>
          <w:sz w:val="28"/>
          <w:szCs w:val="28"/>
        </w:rPr>
        <w:t>表示灰度图像中像素点的坐标，</w:t>
      </w:r>
      <w:r>
        <w:rPr>
          <w:rFonts w:hint="eastAsia" w:ascii="Times New Roman" w:hAnsi="Times New Roman" w:cs="Times New Roman"/>
          <w:position w:val="-10"/>
          <w:sz w:val="28"/>
          <w:szCs w:val="28"/>
        </w:rPr>
        <w:object>
          <v:shape id="_x0000_i1040" o:spt="75" type="#_x0000_t75" style="height:16pt;width:38pt;" o:ole="t" filled="f" o:preferrelative="t" stroked="f" coordsize="21600,21600">
            <v:path/>
            <v:fill on="f" focussize="0,0"/>
            <v:stroke on="f" joinstyle="miter"/>
            <v:imagedata r:id="rId30" o:title=""/>
            <o:lock v:ext="edit" aspectratio="t"/>
            <w10:wrap type="none"/>
            <w10:anchorlock/>
          </v:shape>
          <o:OLEObject Type="Embed" ProgID="Equation.3" ShapeID="_x0000_i1040" DrawAspect="Content" ObjectID="_1468075740" r:id="rId33">
            <o:LockedField>false</o:LockedField>
          </o:OLEObject>
        </w:object>
      </w:r>
      <w:r>
        <w:rPr>
          <w:rFonts w:hint="eastAsia" w:ascii="Times New Roman" w:hAnsi="Times New Roman" w:cs="Times New Roman"/>
          <w:sz w:val="28"/>
          <w:szCs w:val="28"/>
        </w:rPr>
        <w:t>表示该坐标的像素值。求该二维离散函数在x方向和y方向上的梯度</w:t>
      </w:r>
      <w:r>
        <w:rPr>
          <w:rFonts w:hint="eastAsia" w:ascii="Times New Roman" w:hAnsi="Times New Roman" w:cs="Times New Roman"/>
          <w:position w:val="-14"/>
          <w:sz w:val="28"/>
          <w:szCs w:val="28"/>
        </w:rPr>
        <w:object>
          <v:shape id="_x0000_i1041" o:spt="75" type="#_x0000_t75" style="height:20pt;width:47pt;" o:ole="t" filled="f" o:preferrelative="t" stroked="f" coordsize="21600,21600">
            <v:path/>
            <v:fill on="f" focussize="0,0"/>
            <v:stroke on="f" joinstyle="miter"/>
            <v:imagedata r:id="rId35" o:title=""/>
            <o:lock v:ext="edit" aspectratio="t"/>
            <w10:wrap type="none"/>
            <w10:anchorlock/>
          </v:shape>
          <o:OLEObject Type="Embed" ProgID="Equation.3" ShapeID="_x0000_i1041" DrawAspect="Content" ObjectID="_1468075741" r:id="rId34">
            <o:LockedField>false</o:LockedField>
          </o:OLEObject>
        </w:object>
      </w:r>
      <w:r>
        <w:rPr>
          <w:rFonts w:hint="eastAsia" w:ascii="Times New Roman" w:hAnsi="Times New Roman" w:cs="Times New Roman"/>
          <w:sz w:val="28"/>
          <w:szCs w:val="28"/>
        </w:rPr>
        <w:t>：</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position w:val="-28"/>
          <w:sz w:val="28"/>
          <w:szCs w:val="28"/>
        </w:rPr>
        <w:object>
          <v:shape id="_x0000_i1042" o:spt="75" type="#_x0000_t75" style="height:33.5pt;width:157.5pt;" o:ole="t" filled="f" o:preferrelative="t" stroked="f" coordsize="21600,21600">
            <v:path/>
            <v:fill on="f" focussize="0,0"/>
            <v:stroke on="f" joinstyle="miter"/>
            <v:imagedata r:id="rId37" o:title=""/>
            <o:lock v:ext="edit" aspectratio="t"/>
            <w10:wrap type="none"/>
            <w10:anchorlock/>
          </v:shape>
          <o:OLEObject Type="Embed" ProgID="Equation.3" ShapeID="_x0000_i1042" DrawAspect="Content" ObjectID="_1468075742" r:id="rId36">
            <o:LockedField>false</o:LockedField>
          </o:OLEObject>
        </w:object>
      </w:r>
      <w:r>
        <w:rPr>
          <w:rFonts w:hint="eastAsia" w:ascii="Times New Roman" w:hAnsi="Times New Roman" w:cs="Times New Roman"/>
          <w:sz w:val="28"/>
          <w:szCs w:val="28"/>
        </w:rPr>
        <w:t xml:space="preserve">                       （2）</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利用差分求解公式（2），得到图像梯度表达公式为：</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position w:val="-32"/>
          <w:sz w:val="28"/>
          <w:szCs w:val="28"/>
        </w:rPr>
        <w:object>
          <v:shape id="_x0000_i1043" o:spt="75" type="#_x0000_t75" style="height:38pt;width:129pt;" o:ole="t" filled="f" o:preferrelative="t" stroked="f" coordsize="21600,21600">
            <v:path/>
            <v:fill on="f" focussize="0,0"/>
            <v:stroke on="f" joinstyle="miter"/>
            <v:imagedata r:id="rId39" o:title=""/>
            <o:lock v:ext="edit" aspectratio="t"/>
            <w10:wrap type="none"/>
            <w10:anchorlock/>
          </v:shape>
          <o:OLEObject Type="Embed" ProgID="Equation.3" ShapeID="_x0000_i1043" DrawAspect="Content" ObjectID="_1468075743" r:id="rId38">
            <o:LockedField>false</o:LockedField>
          </o:OLEObject>
        </w:object>
      </w:r>
      <w:r>
        <w:rPr>
          <w:rFonts w:hint="eastAsia" w:ascii="Times New Roman" w:hAnsi="Times New Roman" w:cs="Times New Roman"/>
          <w:sz w:val="28"/>
          <w:szCs w:val="28"/>
        </w:rPr>
        <w:t xml:space="preserve">                         （3）  </w:t>
      </w:r>
    </w:p>
    <w:p>
      <w:pPr>
        <w:spacing w:line="360" w:lineRule="auto"/>
        <w:ind w:firstLine="560" w:firstLineChars="200"/>
        <w:rPr>
          <w:sz w:val="28"/>
          <w:szCs w:val="28"/>
        </w:rPr>
      </w:pPr>
      <w:r>
        <w:rPr>
          <w:rFonts w:hint="eastAsia"/>
          <w:sz w:val="28"/>
          <w:szCs w:val="28"/>
        </w:rPr>
        <w:t>利用公式（3）及图像梯度法提取出先验地图图像的轮廓（如图2所示</w:t>
      </w:r>
      <w:r>
        <w:rPr>
          <w:sz w:val="28"/>
          <w:szCs w:val="28"/>
        </w:rPr>
        <w:t>）</w:t>
      </w:r>
      <w:r>
        <w:rPr>
          <w:rFonts w:hint="eastAsia"/>
          <w:sz w:val="28"/>
          <w:szCs w:val="28"/>
        </w:rPr>
        <w:t>。</w:t>
      </w:r>
    </w:p>
    <w:p>
      <w:pPr>
        <w:spacing w:line="360" w:lineRule="auto"/>
        <w:ind w:firstLine="560" w:firstLineChars="200"/>
        <w:rPr>
          <w:sz w:val="28"/>
          <w:szCs w:val="28"/>
        </w:rPr>
      </w:pPr>
      <w:r>
        <w:rPr>
          <w:rFonts w:hint="eastAsia"/>
          <w:sz w:val="28"/>
          <w:szCs w:val="28"/>
        </w:rPr>
        <w:t>（2.3）利用公式（1）、（2）、（3）提取出先验地图图像轮廓以后，采用</w:t>
      </w:r>
      <w:r>
        <w:rPr>
          <w:rFonts w:ascii="Times New Roman" w:hAnsi="Times New Roman" w:cs="Times New Roman"/>
          <w:sz w:val="28"/>
          <w:szCs w:val="28"/>
        </w:rPr>
        <w:t>SIFT</w:t>
      </w:r>
      <w:r>
        <w:rPr>
          <w:rFonts w:hint="eastAsia"/>
          <w:sz w:val="28"/>
          <w:szCs w:val="28"/>
        </w:rPr>
        <w:t>（</w:t>
      </w:r>
      <w:r>
        <w:rPr>
          <w:rFonts w:ascii="Times New Roman" w:hAnsi="Times New Roman" w:cs="Times New Roman"/>
          <w:sz w:val="28"/>
          <w:szCs w:val="28"/>
        </w:rPr>
        <w:t>Scale-invariant feature transform</w:t>
      </w:r>
      <w:r>
        <w:rPr>
          <w:rFonts w:hint="eastAsia"/>
          <w:sz w:val="28"/>
          <w:szCs w:val="28"/>
        </w:rPr>
        <w:t>）算法对先验地图的轮廓图图像进行显式特征提取，提取出轮廓图的关键特征点。提取出的显式特征可以提高匹配的精度。提取特征步骤如下：</w:t>
      </w:r>
    </w:p>
    <w:p>
      <w:pPr>
        <w:tabs>
          <w:tab w:val="left" w:pos="312"/>
        </w:tabs>
        <w:spacing w:line="360" w:lineRule="auto"/>
        <w:ind w:firstLine="560" w:firstLineChars="200"/>
        <w:rPr>
          <w:sz w:val="28"/>
          <w:szCs w:val="28"/>
        </w:rPr>
      </w:pPr>
      <w:r>
        <w:rPr>
          <w:rFonts w:hint="eastAsia"/>
          <w:sz w:val="28"/>
          <w:szCs w:val="28"/>
        </w:rPr>
        <w:t>1）将步骤（2.2）得到的图像轮廓作为二维观测数据</w:t>
      </w:r>
      <w:r>
        <w:rPr>
          <w:rFonts w:ascii="Times New Roman" w:hAnsi="Times New Roman" w:cs="Times New Roman"/>
          <w:sz w:val="28"/>
          <w:szCs w:val="28"/>
        </w:rPr>
        <w:t>Image</w:t>
      </w:r>
      <w:r>
        <w:rPr>
          <w:rFonts w:hint="eastAsia" w:ascii="Times New Roman" w:hAnsi="Times New Roman" w:cs="Times New Roman"/>
          <w:sz w:val="28"/>
          <w:szCs w:val="28"/>
        </w:rPr>
        <w:t>(x,y)，并生成</w:t>
      </w:r>
      <w:r>
        <w:rPr>
          <w:rFonts w:hint="eastAsia"/>
          <w:sz w:val="28"/>
          <w:szCs w:val="28"/>
        </w:rPr>
        <w:t>二维观测数据矩阵；</w:t>
      </w:r>
    </w:p>
    <w:p>
      <w:pPr>
        <w:tabs>
          <w:tab w:val="left" w:pos="312"/>
        </w:tabs>
        <w:spacing w:line="360" w:lineRule="auto"/>
        <w:ind w:firstLine="560" w:firstLineChars="200"/>
        <w:rPr>
          <w:sz w:val="28"/>
          <w:szCs w:val="28"/>
        </w:rPr>
      </w:pPr>
      <w:r>
        <w:rPr>
          <w:rFonts w:hint="eastAsia"/>
          <w:sz w:val="28"/>
          <w:szCs w:val="28"/>
        </w:rPr>
        <w:t>2）采用高斯函数对观测数据进行降采样处理生成图像金字塔，其中图像金字塔的层数确定为：</w:t>
      </w:r>
    </w:p>
    <w:p>
      <w:pPr>
        <w:spacing w:line="360" w:lineRule="auto"/>
        <w:jc w:val="right"/>
        <w:rPr>
          <w:sz w:val="28"/>
          <w:szCs w:val="28"/>
        </w:rPr>
      </w:pPr>
      <w:r>
        <w:rPr>
          <w:position w:val="-10"/>
          <w:sz w:val="28"/>
          <w:szCs w:val="28"/>
        </w:rPr>
        <w:object>
          <v:shape id="_x0000_i1044" o:spt="75" type="#_x0000_t75" style="height:16pt;width:123pt;" o:ole="t" filled="f" o:preferrelative="t" stroked="f" coordsize="21600,21600">
            <v:path/>
            <v:fill on="f" focussize="0,0"/>
            <v:stroke on="f" joinstyle="miter"/>
            <v:imagedata r:id="rId41" o:title=""/>
            <o:lock v:ext="edit" aspectratio="t"/>
            <w10:wrap type="none"/>
            <w10:anchorlock/>
          </v:shape>
          <o:OLEObject Type="Embed" ProgID="Equation.3" ShapeID="_x0000_i1044" DrawAspect="Content" ObjectID="_1468075744" r:id="rId40">
            <o:LockedField>false</o:LockedField>
          </o:OLEObject>
        </w:object>
      </w:r>
      <w:r>
        <w:rPr>
          <w:rFonts w:hint="eastAsia"/>
          <w:sz w:val="28"/>
          <w:szCs w:val="28"/>
        </w:rPr>
        <w:t xml:space="preserve">                         （4）</w:t>
      </w:r>
    </w:p>
    <w:p>
      <w:pPr>
        <w:spacing w:line="360" w:lineRule="auto"/>
        <w:ind w:firstLine="560" w:firstLineChars="200"/>
        <w:rPr>
          <w:sz w:val="28"/>
          <w:szCs w:val="28"/>
        </w:rPr>
      </w:pPr>
      <w:r>
        <w:rPr>
          <w:rFonts w:hint="eastAsia"/>
          <w:sz w:val="28"/>
          <w:szCs w:val="28"/>
        </w:rPr>
        <w:t>其中，</w:t>
      </w:r>
      <w:r>
        <w:rPr>
          <w:rFonts w:hint="eastAsia"/>
          <w:position w:val="-4"/>
          <w:sz w:val="28"/>
          <w:szCs w:val="28"/>
        </w:rPr>
        <w:object>
          <v:shape id="_x0000_i1045" o:spt="75" type="#_x0000_t75" style="height:13pt;width:14pt;" o:ole="t" filled="f" o:preferrelative="t" stroked="f" coordsize="21600,21600">
            <v:path/>
            <v:fill on="f" focussize="0,0"/>
            <v:stroke on="f" joinstyle="miter"/>
            <v:imagedata r:id="rId43" o:title=""/>
            <o:lock v:ext="edit" aspectratio="t"/>
            <w10:wrap type="none"/>
            <w10:anchorlock/>
          </v:shape>
          <o:OLEObject Type="Embed" ProgID="Equation.3" ShapeID="_x0000_i1045" DrawAspect="Content" ObjectID="_1468075745" r:id="rId42">
            <o:LockedField>false</o:LockedField>
          </o:OLEObject>
        </w:object>
      </w:r>
      <w:r>
        <w:rPr>
          <w:rFonts w:hint="eastAsia"/>
          <w:sz w:val="28"/>
          <w:szCs w:val="28"/>
        </w:rPr>
        <w:t>、</w:t>
      </w:r>
      <w:r>
        <w:rPr>
          <w:rFonts w:hint="eastAsia"/>
          <w:position w:val="-6"/>
          <w:sz w:val="28"/>
          <w:szCs w:val="28"/>
        </w:rPr>
        <w:object>
          <v:shape id="_x0000_i1046" o:spt="75" type="#_x0000_t75" style="height:14pt;width:14pt;" o:ole="t" filled="f" o:preferrelative="t" stroked="f" coordsize="21600,21600">
            <v:path/>
            <v:fill on="f" focussize="0,0"/>
            <v:stroke on="f" joinstyle="miter"/>
            <v:imagedata r:id="rId45" o:title=""/>
            <o:lock v:ext="edit" aspectratio="t"/>
            <w10:wrap type="none"/>
            <w10:anchorlock/>
          </v:shape>
          <o:OLEObject Type="Embed" ProgID="Equation.3" ShapeID="_x0000_i1046" DrawAspect="Content" ObjectID="_1468075746" r:id="rId44">
            <o:LockedField>false</o:LockedField>
          </o:OLEObject>
        </w:object>
      </w:r>
      <w:r>
        <w:rPr>
          <w:rFonts w:hint="eastAsia"/>
          <w:sz w:val="28"/>
          <w:szCs w:val="28"/>
        </w:rPr>
        <w:t>表示二维观测数据矩阵的行数和列数；</w:t>
      </w:r>
    </w:p>
    <w:p>
      <w:pPr>
        <w:spacing w:line="360" w:lineRule="auto"/>
        <w:ind w:firstLine="560" w:firstLineChars="200"/>
        <w:rPr>
          <w:sz w:val="28"/>
          <w:szCs w:val="28"/>
        </w:rPr>
      </w:pPr>
      <w:r>
        <w:rPr>
          <w:rFonts w:hint="eastAsia"/>
          <w:sz w:val="28"/>
          <w:szCs w:val="28"/>
        </w:rPr>
        <w:t>根据得到的图像金字塔，生成差分图像金字塔：</w:t>
      </w:r>
    </w:p>
    <w:p>
      <w:pPr>
        <w:spacing w:line="360" w:lineRule="auto"/>
        <w:ind w:firstLine="420"/>
        <w:jc w:val="right"/>
        <w:rPr>
          <w:sz w:val="28"/>
          <w:szCs w:val="28"/>
        </w:rPr>
      </w:pPr>
      <w:r>
        <w:rPr>
          <w:rFonts w:hint="eastAsia"/>
          <w:position w:val="-10"/>
          <w:sz w:val="28"/>
          <w:szCs w:val="28"/>
        </w:rPr>
        <w:object>
          <v:shape id="_x0000_i1047" o:spt="75" type="#_x0000_t75" style="height:16pt;width:127pt;" o:ole="t" filled="f" o:preferrelative="t" stroked="f" coordsize="21600,21600">
            <v:path/>
            <v:fill on="f" focussize="0,0"/>
            <v:stroke on="f" joinstyle="miter"/>
            <v:imagedata r:id="rId47" o:title=""/>
            <o:lock v:ext="edit" aspectratio="t"/>
            <w10:wrap type="none"/>
            <w10:anchorlock/>
          </v:shape>
          <o:OLEObject Type="Embed" ProgID="Equation.3" ShapeID="_x0000_i1047" DrawAspect="Content" ObjectID="_1468075747" r:id="rId46">
            <o:LockedField>false</o:LockedField>
          </o:OLEObject>
        </w:object>
      </w:r>
      <w:r>
        <w:rPr>
          <w:rFonts w:hint="eastAsia"/>
          <w:sz w:val="28"/>
          <w:szCs w:val="28"/>
        </w:rPr>
        <w:t xml:space="preserve">                         （5）</w:t>
      </w:r>
    </w:p>
    <w:p>
      <w:pPr>
        <w:spacing w:line="360" w:lineRule="auto"/>
        <w:ind w:firstLine="560" w:firstLineChars="200"/>
        <w:rPr>
          <w:sz w:val="28"/>
          <w:szCs w:val="28"/>
        </w:rPr>
      </w:pPr>
      <w:r>
        <w:rPr>
          <w:rFonts w:hint="eastAsia"/>
          <w:sz w:val="28"/>
          <w:szCs w:val="28"/>
        </w:rPr>
        <w:t>其中，</w:t>
      </w:r>
      <w:r>
        <w:rPr>
          <w:rFonts w:hint="eastAsia"/>
          <w:position w:val="-10"/>
          <w:sz w:val="28"/>
          <w:szCs w:val="28"/>
        </w:rPr>
        <w:object>
          <v:shape id="_x0000_i1048" o:spt="75" type="#_x0000_t75" style="height:16pt;width:44pt;" o:ole="t" filled="f" o:preferrelative="t" stroked="f" coordsize="21600,21600">
            <v:path/>
            <v:fill on="f" focussize="0,0"/>
            <v:stroke on="f" joinstyle="miter"/>
            <v:imagedata r:id="rId49" o:title=""/>
            <o:lock v:ext="edit" aspectratio="t"/>
            <w10:wrap type="none"/>
            <w10:anchorlock/>
          </v:shape>
          <o:OLEObject Type="Embed" ProgID="Equation.3" ShapeID="_x0000_i1048" DrawAspect="Content" ObjectID="_1468075748" r:id="rId48">
            <o:LockedField>false</o:LockedField>
          </o:OLEObject>
        </w:object>
      </w:r>
      <w:r>
        <w:rPr>
          <w:rFonts w:hint="eastAsia"/>
          <w:sz w:val="28"/>
          <w:szCs w:val="28"/>
        </w:rPr>
        <w:t>表示第</w:t>
      </w:r>
      <w:r>
        <w:rPr>
          <w:rFonts w:hint="eastAsia"/>
          <w:position w:val="-6"/>
          <w:sz w:val="28"/>
          <w:szCs w:val="28"/>
        </w:rPr>
        <w:object>
          <v:shape id="_x0000_i1049" o:spt="75" type="#_x0000_t75" style="height:14pt;width:28.5pt;" o:ole="t" filled="f" o:preferrelative="t" stroked="f" coordsize="21600,21600">
            <v:path/>
            <v:fill on="f" focussize="0,0"/>
            <v:stroke on="f" joinstyle="miter"/>
            <v:imagedata r:id="rId51" o:title=""/>
            <o:lock v:ext="edit" aspectratio="t"/>
            <w10:wrap type="none"/>
            <w10:anchorlock/>
          </v:shape>
          <o:OLEObject Type="Embed" ProgID="Equation.3" ShapeID="_x0000_i1049" DrawAspect="Content" ObjectID="_1468075749" r:id="rId50">
            <o:LockedField>false</o:LockedField>
          </o:OLEObject>
        </w:object>
      </w:r>
      <w:r>
        <w:rPr>
          <w:rFonts w:hint="eastAsia"/>
          <w:sz w:val="28"/>
          <w:szCs w:val="28"/>
        </w:rPr>
        <w:t>层降采样的图像，</w:t>
      </w:r>
      <w:r>
        <w:rPr>
          <w:rFonts w:hint="eastAsia"/>
          <w:position w:val="-10"/>
          <w:sz w:val="28"/>
          <w:szCs w:val="28"/>
        </w:rPr>
        <w:object>
          <v:shape id="_x0000_i1050" o:spt="75" type="#_x0000_t75" style="height:16pt;width:29pt;" o:ole="t" filled="f" o:preferrelative="t" stroked="f" coordsize="21600,21600">
            <v:path/>
            <v:fill on="f" focussize="0,0"/>
            <v:stroke on="f" joinstyle="miter"/>
            <v:imagedata r:id="rId53" o:title=""/>
            <o:lock v:ext="edit" aspectratio="t"/>
            <w10:wrap type="none"/>
            <w10:anchorlock/>
          </v:shape>
          <o:OLEObject Type="Embed" ProgID="Equation.3" ShapeID="_x0000_i1050" DrawAspect="Content" ObjectID="_1468075750" r:id="rId52">
            <o:LockedField>false</o:LockedField>
          </o:OLEObject>
        </w:object>
      </w:r>
      <w:r>
        <w:rPr>
          <w:rFonts w:hint="eastAsia"/>
          <w:sz w:val="28"/>
          <w:szCs w:val="28"/>
        </w:rPr>
        <w:t>表示第</w:t>
      </w:r>
      <w:r>
        <w:rPr>
          <w:rFonts w:hint="eastAsia"/>
          <w:position w:val="-6"/>
          <w:sz w:val="28"/>
          <w:szCs w:val="28"/>
        </w:rPr>
        <w:object>
          <v:shape id="_x0000_i1051" o:spt="75" type="#_x0000_t75" style="height:14pt;width:14pt;" o:ole="t" filled="f" o:preferrelative="t" stroked="f" coordsize="21600,21600">
            <v:path/>
            <v:fill on="f" focussize="0,0"/>
            <v:stroke on="f" joinstyle="miter"/>
            <v:imagedata r:id="rId55" o:title=""/>
            <o:lock v:ext="edit" aspectratio="t"/>
            <w10:wrap type="none"/>
            <w10:anchorlock/>
          </v:shape>
          <o:OLEObject Type="Embed" ProgID="Equation.3" ShapeID="_x0000_i1051" DrawAspect="Content" ObjectID="_1468075751" r:id="rId54">
            <o:LockedField>false</o:LockedField>
          </o:OLEObject>
        </w:object>
      </w:r>
      <w:r>
        <w:rPr>
          <w:rFonts w:hint="eastAsia"/>
          <w:sz w:val="28"/>
          <w:szCs w:val="28"/>
        </w:rPr>
        <w:t>层降采样的图像。</w:t>
      </w:r>
    </w:p>
    <w:p>
      <w:pPr>
        <w:spacing w:line="360" w:lineRule="auto"/>
        <w:ind w:firstLine="560" w:firstLineChars="200"/>
        <w:rPr>
          <w:sz w:val="28"/>
          <w:szCs w:val="28"/>
        </w:rPr>
      </w:pPr>
      <w:r>
        <w:rPr>
          <w:rFonts w:hint="eastAsia"/>
          <w:sz w:val="28"/>
          <w:szCs w:val="28"/>
        </w:rPr>
        <w:t>3）由差分图像金字塔确定局部极值点，具体为：遍历差分图像金字塔的第二层到倒数第二层，分别比较每个像素点与周围像素点像素值的大小，当该像素点像素值大于或小于它的图像域和尺度域的所有相邻点时，即为极值点。</w:t>
      </w:r>
    </w:p>
    <w:p>
      <w:pPr>
        <w:spacing w:line="360" w:lineRule="auto"/>
        <w:ind w:firstLine="560" w:firstLineChars="200"/>
        <w:rPr>
          <w:sz w:val="28"/>
          <w:szCs w:val="28"/>
        </w:rPr>
      </w:pPr>
      <w:r>
        <w:rPr>
          <w:rFonts w:hint="eastAsia"/>
          <w:sz w:val="28"/>
          <w:szCs w:val="28"/>
        </w:rPr>
        <w:t>4）由差分图像金字塔中得到的局部极值点回至图像金字塔中，确定极值点的主要方向。局部极值点对应于图像金字塔中的局部区域即为要提取的关键点，分析图像金字塔中局部区域的方向直方图，方向直方图的峰值则代表了该关键点邻域梯度的方向，以方向直方图中最大值作为该关键点的主方向。</w:t>
      </w:r>
    </w:p>
    <w:p>
      <w:pPr>
        <w:spacing w:line="360" w:lineRule="auto"/>
        <w:ind w:firstLine="560" w:firstLineChars="200"/>
        <w:rPr>
          <w:sz w:val="28"/>
          <w:szCs w:val="28"/>
        </w:rPr>
      </w:pPr>
      <w:r>
        <w:rPr>
          <w:rFonts w:hint="eastAsia"/>
          <w:sz w:val="28"/>
          <w:szCs w:val="28"/>
        </w:rPr>
        <w:t>以上步骤提取出的先验地图的轮廓的特征点如图3。</w:t>
      </w:r>
    </w:p>
    <w:p>
      <w:pPr>
        <w:spacing w:line="360" w:lineRule="auto"/>
        <w:ind w:firstLine="560" w:firstLineChars="200"/>
        <w:rPr>
          <w:sz w:val="28"/>
          <w:szCs w:val="28"/>
        </w:rPr>
      </w:pPr>
      <w:r>
        <w:rPr>
          <w:rFonts w:hint="eastAsia"/>
          <w:sz w:val="28"/>
          <w:szCs w:val="28"/>
        </w:rPr>
        <w:t>步骤三、处理第一帧激光数据</w:t>
      </w:r>
    </w:p>
    <w:p>
      <w:pPr>
        <w:spacing w:line="360" w:lineRule="auto"/>
        <w:ind w:firstLine="560" w:firstLineChars="200"/>
        <w:rPr>
          <w:color w:val="000000" w:themeColor="text1"/>
          <w:sz w:val="28"/>
          <w:szCs w:val="28"/>
        </w:rPr>
      </w:pPr>
      <w:r>
        <w:rPr>
          <w:rFonts w:hint="eastAsia"/>
          <w:color w:val="000000" w:themeColor="text1"/>
          <w:sz w:val="28"/>
          <w:szCs w:val="28"/>
        </w:rPr>
        <w:t>对于第一次采集的激光数据，激光点相对于激光观测器越远的距离，激光点越稀疏，</w:t>
      </w:r>
      <w:r>
        <w:rPr>
          <w:rFonts w:hint="eastAsia"/>
          <w:sz w:val="28"/>
          <w:szCs w:val="28"/>
        </w:rPr>
        <w:t>如</w:t>
      </w:r>
      <w:r>
        <w:rPr>
          <w:rFonts w:hint="eastAsia"/>
          <w:color w:val="000000" w:themeColor="text1"/>
          <w:sz w:val="28"/>
          <w:szCs w:val="28"/>
        </w:rPr>
        <w:t>图</w:t>
      </w:r>
      <w:r>
        <w:rPr>
          <w:rFonts w:ascii="Times New Roman" w:hAnsi="Times New Roman" w:cs="Times New Roman"/>
          <w:color w:val="000000" w:themeColor="text1"/>
          <w:sz w:val="28"/>
          <w:szCs w:val="28"/>
        </w:rPr>
        <w:t>4</w:t>
      </w:r>
      <w:r>
        <w:rPr>
          <w:rFonts w:hint="eastAsia"/>
          <w:color w:val="000000" w:themeColor="text1"/>
          <w:sz w:val="28"/>
          <w:szCs w:val="28"/>
        </w:rPr>
        <w:t>。在图像轮廓匹配时，对稀疏的激光点进行噪声处理；遍历激光点云，对于激光点云中的一个</w:t>
      </w:r>
      <w:ins w:id="0" w:author="于世宽" w:date="2018-11-13T10:08:35Z">
        <w:r>
          <w:rPr>
            <w:rFonts w:hint="eastAsia"/>
            <w:color w:val="000000" w:themeColor="text1"/>
            <w:sz w:val="28"/>
            <w:szCs w:val="28"/>
            <w:lang w:val="en-US" w:eastAsia="zh-CN"/>
          </w:rPr>
          <w:t>激光点</w:t>
        </w:r>
      </w:ins>
      <w:del w:id="1" w:author="于世宽" w:date="2018-11-13T10:08:32Z">
        <w:r>
          <w:rPr>
            <w:rFonts w:hint="eastAsia"/>
            <w:color w:val="000000" w:themeColor="text1"/>
            <w:sz w:val="28"/>
            <w:szCs w:val="28"/>
            <w:highlight w:val="none"/>
          </w:rPr>
          <w:delText>点云</w:delText>
        </w:r>
      </w:del>
      <w:r>
        <w:rPr>
          <w:rFonts w:hint="eastAsia"/>
          <w:color w:val="000000" w:themeColor="text1"/>
          <w:position w:val="-14"/>
          <w:sz w:val="28"/>
          <w:szCs w:val="28"/>
          <w:highlight w:val="none"/>
        </w:rPr>
        <w:object>
          <v:shape id="_x0000_i1052" o:spt="75" type="#_x0000_t75" style="height:19pt;width:14pt;" o:ole="t" filled="f" o:preferrelative="t" stroked="f" coordsize="21600,21600">
            <v:path/>
            <v:fill on="f" focussize="0,0"/>
            <v:stroke on="f" joinstyle="miter"/>
            <v:imagedata r:id="rId57" o:title=""/>
            <o:lock v:ext="edit" aspectratio="t"/>
            <w10:wrap type="none"/>
            <w10:anchorlock/>
          </v:shape>
          <o:OLEObject Type="Embed" ProgID="Equation.3" ShapeID="_x0000_i1052" DrawAspect="Content" ObjectID="_1468075752" r:id="rId56">
            <o:LockedField>false</o:LockedField>
          </o:OLEObject>
        </w:object>
      </w:r>
      <w:r>
        <w:rPr>
          <w:rFonts w:hint="eastAsia"/>
          <w:color w:val="000000" w:themeColor="text1"/>
          <w:sz w:val="28"/>
          <w:szCs w:val="28"/>
          <w:highlight w:val="none"/>
        </w:rPr>
        <w:t>，当其与最近</w:t>
      </w:r>
      <w:ins w:id="2" w:author="于世宽" w:date="2018-11-13T10:08:39Z">
        <w:r>
          <w:rPr>
            <w:rFonts w:hint="eastAsia"/>
            <w:color w:val="000000" w:themeColor="text1"/>
            <w:sz w:val="28"/>
            <w:szCs w:val="28"/>
            <w:highlight w:val="none"/>
            <w:lang w:val="en-US" w:eastAsia="zh-CN"/>
          </w:rPr>
          <w:t>激光点</w:t>
        </w:r>
      </w:ins>
      <w:del w:id="3" w:author="于世宽" w:date="2018-11-13T10:08:38Z">
        <w:r>
          <w:rPr>
            <w:rFonts w:hint="eastAsia"/>
            <w:color w:val="000000" w:themeColor="text1"/>
            <w:sz w:val="28"/>
            <w:szCs w:val="28"/>
            <w:highlight w:val="none"/>
          </w:rPr>
          <w:delText>点</w:delText>
        </w:r>
      </w:del>
      <w:del w:id="4" w:author="于世宽" w:date="2018-11-13T10:08:37Z">
        <w:r>
          <w:rPr>
            <w:rFonts w:hint="eastAsia"/>
            <w:color w:val="000000" w:themeColor="text1"/>
            <w:sz w:val="28"/>
            <w:szCs w:val="28"/>
            <w:highlight w:val="none"/>
          </w:rPr>
          <w:delText>云</w:delText>
        </w:r>
      </w:del>
      <w:r>
        <w:rPr>
          <w:rFonts w:hint="eastAsia"/>
          <w:color w:val="000000" w:themeColor="text1"/>
          <w:sz w:val="28"/>
          <w:szCs w:val="28"/>
          <w:highlight w:val="none"/>
        </w:rPr>
        <w:t>的距离大于所有的</w:t>
      </w:r>
      <w:ins w:id="5" w:author="于世宽" w:date="2018-11-13T10:08:49Z">
        <w:r>
          <w:rPr>
            <w:rFonts w:hint="eastAsia"/>
            <w:color w:val="000000" w:themeColor="text1"/>
            <w:sz w:val="28"/>
            <w:szCs w:val="28"/>
            <w:highlight w:val="none"/>
            <w:lang w:val="en-US" w:eastAsia="zh-CN"/>
          </w:rPr>
          <w:t>激光点</w:t>
        </w:r>
      </w:ins>
      <w:del w:id="6" w:author="于世宽" w:date="2018-11-13T10:08:47Z">
        <w:r>
          <w:rPr>
            <w:rFonts w:hint="eastAsia"/>
            <w:color w:val="000000" w:themeColor="text1"/>
            <w:sz w:val="28"/>
            <w:szCs w:val="28"/>
            <w:highlight w:val="none"/>
          </w:rPr>
          <w:delText>点</w:delText>
        </w:r>
      </w:del>
      <w:del w:id="7" w:author="于世宽" w:date="2018-11-13T10:08:45Z">
        <w:r>
          <w:rPr>
            <w:rFonts w:hint="eastAsia"/>
            <w:color w:val="000000" w:themeColor="text1"/>
            <w:sz w:val="28"/>
            <w:szCs w:val="28"/>
            <w:highlight w:val="none"/>
          </w:rPr>
          <w:delText>云间</w:delText>
        </w:r>
      </w:del>
      <w:r>
        <w:rPr>
          <w:rFonts w:hint="eastAsia"/>
          <w:color w:val="000000" w:themeColor="text1"/>
          <w:sz w:val="28"/>
          <w:szCs w:val="28"/>
          <w:highlight w:val="none"/>
        </w:rPr>
        <w:t>的平均距离时，将</w:t>
      </w:r>
      <w:ins w:id="8" w:author="于世宽" w:date="2018-11-13T10:15:37Z">
        <w:r>
          <w:rPr>
            <w:rFonts w:hint="eastAsia"/>
            <w:color w:val="000000" w:themeColor="text1"/>
            <w:sz w:val="28"/>
            <w:szCs w:val="28"/>
            <w:highlight w:val="none"/>
            <w:lang w:val="en-US" w:eastAsia="zh-CN"/>
          </w:rPr>
          <w:t>激光点</w:t>
        </w:r>
      </w:ins>
      <w:del w:id="9" w:author="于世宽" w:date="2018-11-13T10:15:35Z">
        <w:r>
          <w:rPr>
            <w:rFonts w:hint="eastAsia"/>
            <w:color w:val="000000" w:themeColor="text1"/>
            <w:sz w:val="28"/>
            <w:szCs w:val="28"/>
            <w:highlight w:val="none"/>
          </w:rPr>
          <w:delText>点云</w:delText>
        </w:r>
      </w:del>
      <w:r>
        <w:rPr>
          <w:rFonts w:hint="eastAsia"/>
          <w:color w:val="000000" w:themeColor="text1"/>
          <w:position w:val="-14"/>
          <w:sz w:val="28"/>
          <w:szCs w:val="28"/>
          <w:highlight w:val="none"/>
        </w:rPr>
        <w:object>
          <v:shape id="_x0000_i1053" o:spt="75" type="#_x0000_t75" style="height:19pt;width:14pt;" o:ole="t" filled="f" o:preferrelative="t" stroked="f" coordsize="21600,21600">
            <v:path/>
            <v:fill on="f" focussize="0,0"/>
            <v:stroke on="f" joinstyle="miter"/>
            <v:imagedata r:id="rId57" o:title=""/>
            <o:lock v:ext="edit" aspectratio="t"/>
            <w10:wrap type="none"/>
            <w10:anchorlock/>
          </v:shape>
          <o:OLEObject Type="Embed" ProgID="Equation.3" ShapeID="_x0000_i1053" DrawAspect="Content" ObjectID="_1468075753" r:id="rId58">
            <o:LockedField>false</o:LockedField>
          </o:OLEObject>
        </w:object>
      </w:r>
      <w:r>
        <w:rPr>
          <w:rFonts w:hint="eastAsia"/>
          <w:color w:val="000000" w:themeColor="text1"/>
          <w:sz w:val="28"/>
          <w:szCs w:val="28"/>
          <w:highlight w:val="none"/>
        </w:rPr>
        <w:t>设定为孤点</w:t>
      </w:r>
      <w:r>
        <w:rPr>
          <w:rFonts w:hint="eastAsia"/>
          <w:color w:val="000000" w:themeColor="text1"/>
          <w:sz w:val="28"/>
          <w:szCs w:val="28"/>
        </w:rPr>
        <w:t>，将所有的孤点剔除（如图</w:t>
      </w:r>
      <w:r>
        <w:rPr>
          <w:rFonts w:ascii="Times New Roman" w:hAnsi="Times New Roman" w:cs="Times New Roman"/>
          <w:color w:val="000000" w:themeColor="text1"/>
          <w:sz w:val="28"/>
          <w:szCs w:val="28"/>
        </w:rPr>
        <w:t>5</w:t>
      </w:r>
      <w:r>
        <w:rPr>
          <w:rFonts w:hint="eastAsia"/>
          <w:color w:val="000000" w:themeColor="text1"/>
          <w:sz w:val="28"/>
          <w:szCs w:val="28"/>
        </w:rPr>
        <w:t>）。将第一帧激光保存为图像格式，并按照步骤二所述方式提取第一帧激光图像的</w:t>
      </w:r>
      <w:r>
        <w:rPr>
          <w:rFonts w:hint="eastAsia"/>
          <w:sz w:val="28"/>
          <w:szCs w:val="28"/>
        </w:rPr>
        <w:t>轮廓与关键特征点</w:t>
      </w:r>
      <w:r>
        <w:rPr>
          <w:rFonts w:ascii="Times New Roman" w:hAnsi="Times New Roman" w:cs="Times New Roman"/>
          <w:color w:val="000000" w:themeColor="text1"/>
          <w:sz w:val="28"/>
          <w:szCs w:val="28"/>
        </w:rPr>
        <w:t>；</w:t>
      </w:r>
    </w:p>
    <w:p>
      <w:pPr>
        <w:spacing w:line="360" w:lineRule="auto"/>
        <w:ind w:firstLine="560" w:firstLineChars="200"/>
        <w:rPr>
          <w:sz w:val="28"/>
          <w:szCs w:val="28"/>
        </w:rPr>
      </w:pPr>
      <w:r>
        <w:rPr>
          <w:rFonts w:hint="eastAsia"/>
          <w:sz w:val="28"/>
          <w:szCs w:val="28"/>
        </w:rPr>
        <w:t>步骤四、采用线性最近邻</w:t>
      </w:r>
      <w:r>
        <w:rPr>
          <w:rFonts w:ascii="Times New Roman" w:hAnsi="Times New Roman" w:cs="Times New Roman"/>
          <w:sz w:val="28"/>
          <w:szCs w:val="28"/>
        </w:rPr>
        <w:t>knn</w:t>
      </w:r>
      <w:r>
        <w:rPr>
          <w:rFonts w:hint="eastAsia"/>
          <w:sz w:val="28"/>
          <w:szCs w:val="28"/>
        </w:rPr>
        <w:t>搜索算法匹配激光轮廓与先验地图轮廓</w:t>
      </w:r>
    </w:p>
    <w:p>
      <w:pPr>
        <w:spacing w:line="360" w:lineRule="auto"/>
        <w:ind w:firstLine="560" w:firstLineChars="200"/>
        <w:rPr>
          <w:sz w:val="28"/>
          <w:szCs w:val="28"/>
        </w:rPr>
      </w:pPr>
      <w:r>
        <w:rPr>
          <w:rFonts w:hint="eastAsia"/>
          <w:sz w:val="28"/>
          <w:szCs w:val="28"/>
        </w:rPr>
        <w:t>（4.1）将激光轮廓图像作为训练集</w:t>
      </w:r>
      <w:r>
        <w:rPr>
          <w:rFonts w:hint="eastAsia"/>
          <w:position w:val="-12"/>
          <w:sz w:val="28"/>
          <w:szCs w:val="28"/>
        </w:rPr>
        <w:object>
          <v:shape id="_x0000_i1054" o:spt="75" type="#_x0000_t75" style="height:18.5pt;width:72pt;" o:ole="t" filled="f" o:preferrelative="t" stroked="f" coordsize="21600,21600">
            <v:path/>
            <v:fill on="f" focussize="0,0"/>
            <v:stroke on="f" joinstyle="miter"/>
            <v:imagedata r:id="rId60" o:title=""/>
            <o:lock v:ext="edit" aspectratio="t"/>
            <w10:wrap type="none"/>
            <w10:anchorlock/>
          </v:shape>
          <o:OLEObject Type="Embed" ProgID="Equation.3" ShapeID="_x0000_i1054" DrawAspect="Content" ObjectID="_1468075754" r:id="rId59">
            <o:LockedField>false</o:LockedField>
          </o:OLEObject>
        </w:object>
      </w:r>
      <w:r>
        <w:rPr>
          <w:rFonts w:hint="eastAsia"/>
          <w:sz w:val="28"/>
          <w:szCs w:val="28"/>
        </w:rPr>
        <w:t>，将先验地图轮廓图像作为查询集</w:t>
      </w:r>
      <w:r>
        <w:rPr>
          <w:rFonts w:hint="eastAsia"/>
          <w:position w:val="-12"/>
          <w:sz w:val="28"/>
          <w:szCs w:val="28"/>
        </w:rPr>
        <w:object>
          <v:shape id="_x0000_i1055" o:spt="75" type="#_x0000_t75" style="height:18.5pt;width:94.5pt;" o:ole="t" filled="f" o:preferrelative="t" stroked="f" coordsize="21600,21600">
            <v:path/>
            <v:fill on="f" focussize="0,0"/>
            <v:stroke on="f" joinstyle="miter"/>
            <v:imagedata r:id="rId62" o:title=""/>
            <o:lock v:ext="edit" aspectratio="t"/>
            <w10:wrap type="none"/>
            <w10:anchorlock/>
          </v:shape>
          <o:OLEObject Type="Embed" ProgID="Equation.3" ShapeID="_x0000_i1055" DrawAspect="Content" ObjectID="_1468075755" r:id="rId61">
            <o:LockedField>false</o:LockedField>
          </o:OLEObject>
        </w:object>
      </w:r>
      <w:r>
        <w:rPr>
          <w:rFonts w:hint="eastAsia"/>
          <w:sz w:val="28"/>
          <w:szCs w:val="28"/>
        </w:rPr>
        <w:t>。</w:t>
      </w:r>
    </w:p>
    <w:p>
      <w:pPr>
        <w:spacing w:line="360" w:lineRule="auto"/>
        <w:ind w:firstLine="560" w:firstLineChars="200"/>
        <w:rPr>
          <w:sz w:val="28"/>
          <w:szCs w:val="28"/>
        </w:rPr>
      </w:pPr>
      <w:r>
        <w:rPr>
          <w:rFonts w:hint="eastAsia"/>
          <w:sz w:val="28"/>
          <w:szCs w:val="28"/>
        </w:rPr>
        <w:t>（4.2）将训练集中的特征点与查询集中的特征点进行交叉匹配，即形成特征点集合</w:t>
      </w:r>
      <w:r>
        <w:rPr>
          <w:rFonts w:hint="eastAsia"/>
          <w:position w:val="-12"/>
          <w:sz w:val="28"/>
          <w:szCs w:val="28"/>
        </w:rPr>
        <w:object>
          <v:shape id="_x0000_i1056" o:spt="75" type="#_x0000_t75" style="height:18.5pt;width:236.5pt;" o:ole="t" filled="f" o:preferrelative="t" stroked="f" coordsize="21600,21600">
            <v:path/>
            <v:fill on="f" focussize="0,0"/>
            <v:stroke on="f" joinstyle="miter"/>
            <v:imagedata r:id="rId64" o:title=""/>
            <o:lock v:ext="edit" aspectratio="t"/>
            <w10:wrap type="none"/>
            <w10:anchorlock/>
          </v:shape>
          <o:OLEObject Type="Embed" ProgID="Equation.3" ShapeID="_x0000_i1056" DrawAspect="Content" ObjectID="_1468075756" r:id="rId63">
            <o:LockedField>false</o:LockedField>
          </o:OLEObject>
        </w:object>
      </w:r>
      <w:r>
        <w:rPr>
          <w:rFonts w:hint="eastAsia"/>
          <w:sz w:val="28"/>
          <w:szCs w:val="28"/>
        </w:rPr>
        <w:t>；该匹配形成的特征点对数庞大，也无法定位出激光轮廓对应于先验地图中的位置。</w:t>
      </w:r>
    </w:p>
    <w:p>
      <w:pPr>
        <w:spacing w:line="360" w:lineRule="auto"/>
        <w:ind w:firstLine="560" w:firstLineChars="200"/>
        <w:rPr>
          <w:sz w:val="28"/>
          <w:szCs w:val="28"/>
        </w:rPr>
      </w:pPr>
      <w:r>
        <w:rPr>
          <w:rFonts w:hint="eastAsia"/>
          <w:sz w:val="28"/>
          <w:szCs w:val="28"/>
        </w:rPr>
        <w:t>（4.3）将特征点集合进行过滤：对于每个训练集中的特征点</w:t>
      </w:r>
      <w:r>
        <w:rPr>
          <w:rFonts w:hint="eastAsia"/>
          <w:position w:val="-10"/>
          <w:sz w:val="28"/>
          <w:szCs w:val="28"/>
        </w:rPr>
        <w:object>
          <v:shape id="_x0000_i1057" o:spt="75" type="#_x0000_t75" style="height:17pt;width:40.5pt;" o:ole="t" filled="f" o:preferrelative="t" stroked="f" coordsize="21600,21600">
            <v:path/>
            <v:fill on="f" focussize="0,0"/>
            <v:stroke on="f" joinstyle="miter"/>
            <v:imagedata r:id="rId66" o:title=""/>
            <o:lock v:ext="edit" aspectratio="t"/>
            <w10:wrap type="none"/>
            <w10:anchorlock/>
          </v:shape>
          <o:OLEObject Type="Embed" ProgID="Equation.3" ShapeID="_x0000_i1057" DrawAspect="Content" ObjectID="_1468075757" r:id="rId65">
            <o:LockedField>false</o:LockedField>
          </o:OLEObject>
        </w:object>
      </w:r>
      <w:r>
        <w:rPr>
          <w:rFonts w:hint="eastAsia"/>
          <w:sz w:val="28"/>
          <w:szCs w:val="28"/>
        </w:rPr>
        <w:t>，在查询集中选择</w:t>
      </w:r>
      <w:r>
        <w:rPr>
          <w:rFonts w:hint="eastAsia"/>
          <w:position w:val="-4"/>
          <w:sz w:val="28"/>
          <w:szCs w:val="28"/>
        </w:rPr>
        <w:object>
          <v:shape id="_x0000_i1058" o:spt="75" type="#_x0000_t75" style="height:13pt;width:13pt;" o:ole="t" filled="f" o:preferrelative="t" stroked="f" coordsize="21600,21600">
            <v:path/>
            <v:fill on="f" focussize="0,0"/>
            <v:stroke on="f" joinstyle="miter"/>
            <v:imagedata r:id="rId68" o:title=""/>
            <o:lock v:ext="edit" aspectratio="t"/>
            <w10:wrap type="none"/>
            <w10:anchorlock/>
          </v:shape>
          <o:OLEObject Type="Embed" ProgID="Equation.3" ShapeID="_x0000_i1058" DrawAspect="Content" ObjectID="_1468075758" r:id="rId67">
            <o:LockedField>false</o:LockedField>
          </o:OLEObject>
        </w:object>
      </w:r>
      <w:r>
        <w:rPr>
          <w:rFonts w:hint="eastAsia"/>
          <w:sz w:val="28"/>
          <w:szCs w:val="28"/>
        </w:rPr>
        <w:t>个与此特征点最相似的特征点</w:t>
      </w:r>
      <w:r>
        <w:rPr>
          <w:rFonts w:hint="eastAsia"/>
          <w:position w:val="-12"/>
          <w:sz w:val="28"/>
          <w:szCs w:val="28"/>
        </w:rPr>
        <w:object>
          <v:shape id="_x0000_i1059" o:spt="75" type="#_x0000_t75" style="height:18.5pt;width:146pt;" o:ole="t" filled="f" o:preferrelative="t" stroked="f" coordsize="21600,21600">
            <v:path/>
            <v:fill on="f" focussize="0,0"/>
            <v:stroke on="f" joinstyle="miter"/>
            <v:imagedata r:id="rId70" o:title=""/>
            <o:lock v:ext="edit" aspectratio="t"/>
            <w10:wrap type="none"/>
            <w10:anchorlock/>
          </v:shape>
          <o:OLEObject Type="Embed" ProgID="Equation.3" ShapeID="_x0000_i1059" DrawAspect="Content" ObjectID="_1468075759" r:id="rId69">
            <o:LockedField>false</o:LockedField>
          </o:OLEObject>
        </w:object>
      </w:r>
      <w:r>
        <w:rPr>
          <w:rFonts w:hint="eastAsia"/>
          <w:sz w:val="28"/>
          <w:szCs w:val="28"/>
        </w:rPr>
        <w:t>，当前</w:t>
      </w:r>
      <w:r>
        <w:rPr>
          <w:rFonts w:hint="eastAsia"/>
          <w:position w:val="-6"/>
          <w:sz w:val="28"/>
          <w:szCs w:val="28"/>
        </w:rPr>
        <w:object>
          <v:shape id="_x0000_i1060" o:spt="75" type="#_x0000_t75" style="height:14pt;width:24pt;" o:ole="t" filled="f" o:preferrelative="t" stroked="f" coordsize="21600,21600">
            <v:path/>
            <v:fill on="f" focussize="0,0"/>
            <v:stroke on="f" joinstyle="miter"/>
            <v:imagedata r:id="rId72" o:title=""/>
            <o:lock v:ext="edit" aspectratio="t"/>
            <w10:wrap type="none"/>
            <w10:anchorlock/>
          </v:shape>
          <o:OLEObject Type="Embed" ProgID="Equation.3" ShapeID="_x0000_i1060" DrawAspect="Content" ObjectID="_1468075760" r:id="rId71">
            <o:LockedField>false</o:LockedField>
          </o:OLEObject>
        </w:object>
      </w:r>
      <w:r>
        <w:rPr>
          <w:rFonts w:hint="eastAsia"/>
          <w:sz w:val="28"/>
          <w:szCs w:val="28"/>
        </w:rPr>
        <w:t>个点与第</w:t>
      </w:r>
      <w:r>
        <w:rPr>
          <w:rFonts w:hint="eastAsia"/>
          <w:position w:val="-6"/>
          <w:sz w:val="28"/>
          <w:szCs w:val="28"/>
        </w:rPr>
        <w:object>
          <v:shape id="_x0000_i1061" o:spt="75" type="#_x0000_t75" style="height:14pt;width:10pt;" o:ole="t" filled="f" o:preferrelative="t" stroked="f" coordsize="21600,21600">
            <v:path/>
            <v:fill on="f" focussize="0,0"/>
            <v:stroke on="f" joinstyle="miter"/>
            <v:imagedata r:id="rId74" o:title=""/>
            <o:lock v:ext="edit" aspectratio="t"/>
            <w10:wrap type="none"/>
            <w10:anchorlock/>
          </v:shape>
          <o:OLEObject Type="Embed" ProgID="Equation.3" ShapeID="_x0000_i1061" DrawAspect="Content" ObjectID="_1468075761" r:id="rId73">
            <o:LockedField>false</o:LockedField>
          </o:OLEObject>
        </w:object>
      </w:r>
      <w:r>
        <w:rPr>
          <w:rFonts w:hint="eastAsia"/>
          <w:sz w:val="28"/>
          <w:szCs w:val="28"/>
        </w:rPr>
        <w:t>点的欧式距离比率大于给定阈值，则前</w:t>
      </w:r>
      <w:r>
        <w:rPr>
          <w:rFonts w:hint="eastAsia"/>
          <w:position w:val="-6"/>
          <w:sz w:val="28"/>
          <w:szCs w:val="28"/>
        </w:rPr>
        <w:object>
          <v:shape id="_x0000_i1062" o:spt="75" type="#_x0000_t75" style="height:14pt;width:24pt;" o:ole="t" filled="f" o:preferrelative="t" stroked="f" coordsize="21600,21600">
            <v:path/>
            <v:fill on="f" focussize="0,0"/>
            <v:stroke on="f" joinstyle="miter"/>
            <v:imagedata r:id="rId72" o:title=""/>
            <o:lock v:ext="edit" aspectratio="t"/>
            <w10:wrap type="none"/>
            <w10:anchorlock/>
          </v:shape>
          <o:OLEObject Type="Embed" ProgID="Equation.3" ShapeID="_x0000_i1062" DrawAspect="Content" ObjectID="_1468075762" r:id="rId75">
            <o:LockedField>false</o:LockedField>
          </o:OLEObject>
        </w:object>
      </w:r>
      <w:r>
        <w:rPr>
          <w:rFonts w:hint="eastAsia"/>
          <w:sz w:val="28"/>
          <w:szCs w:val="28"/>
        </w:rPr>
        <w:t>个点为正确的匹配。此匹配算法使用的特征点为步骤（2.3）中提取出的</w:t>
      </w:r>
      <w:r>
        <w:rPr>
          <w:rFonts w:ascii="Times New Roman" w:hAnsi="Times New Roman" w:eastAsia="宋体" w:cs="Times New Roman"/>
          <w:sz w:val="28"/>
          <w:szCs w:val="28"/>
        </w:rPr>
        <w:t>SIFT</w:t>
      </w:r>
      <w:r>
        <w:rPr>
          <w:rFonts w:hint="eastAsia"/>
          <w:sz w:val="28"/>
          <w:szCs w:val="28"/>
        </w:rPr>
        <w:t>特征点。使用该特征点进行匹配可消除激光轮廓尺度相对于先验地图轮廓尺度缩放、亮度变换、角度旋转带来的噪声。如图</w:t>
      </w:r>
      <w:r>
        <w:rPr>
          <w:rFonts w:ascii="Times New Roman" w:hAnsi="Times New Roman" w:cs="Times New Roman"/>
          <w:sz w:val="28"/>
          <w:szCs w:val="28"/>
        </w:rPr>
        <w:t>6</w:t>
      </w:r>
      <w:r>
        <w:rPr>
          <w:rFonts w:hint="eastAsia"/>
          <w:sz w:val="28"/>
          <w:szCs w:val="28"/>
        </w:rPr>
        <w:t>，经过线性最近邻</w:t>
      </w:r>
      <w:r>
        <w:rPr>
          <w:rFonts w:ascii="Times New Roman" w:hAnsi="Times New Roman" w:cs="Times New Roman"/>
          <w:sz w:val="28"/>
          <w:szCs w:val="28"/>
        </w:rPr>
        <w:t>knn</w:t>
      </w:r>
      <w:r>
        <w:rPr>
          <w:rFonts w:hint="eastAsia"/>
          <w:sz w:val="28"/>
          <w:szCs w:val="28"/>
        </w:rPr>
        <w:t>搜索算法，可获得先验地图中与激光轮廓特征点匹配的特征点集合。</w:t>
      </w:r>
    </w:p>
    <w:p>
      <w:pPr>
        <w:spacing w:line="360" w:lineRule="auto"/>
        <w:ind w:firstLine="560" w:firstLineChars="200"/>
        <w:rPr>
          <w:sz w:val="28"/>
          <w:szCs w:val="28"/>
        </w:rPr>
      </w:pPr>
      <w:r>
        <w:rPr>
          <w:rFonts w:hint="eastAsia"/>
          <w:sz w:val="28"/>
          <w:szCs w:val="28"/>
        </w:rPr>
        <w:t>（4.4）计算训练集与查询集中所匹配特征点间的距离之比，获得激光轮廓图相对于先验地图的尺度缩放率</w:t>
      </w:r>
      <w:r>
        <w:rPr>
          <w:rFonts w:hint="eastAsia"/>
          <w:position w:val="-4"/>
          <w:sz w:val="28"/>
          <w:szCs w:val="28"/>
        </w:rPr>
        <w:object>
          <v:shape id="_x0000_i1063" o:spt="75" type="#_x0000_t75" style="height:13pt;width:13pt;" o:ole="t" filled="f" o:preferrelative="t" stroked="f" coordsize="21600,21600">
            <v:path/>
            <v:fill on="f" focussize="0,0"/>
            <v:stroke on="f" joinstyle="miter"/>
            <v:imagedata r:id="rId77" o:title=""/>
            <o:lock v:ext="edit" aspectratio="t"/>
            <w10:wrap type="none"/>
            <w10:anchorlock/>
          </v:shape>
          <o:OLEObject Type="Embed" ProgID="Equation.3" ShapeID="_x0000_i1063" DrawAspect="Content" ObjectID="_1468075763" r:id="rId76">
            <o:LockedField>false</o:LockedField>
          </o:OLEObject>
        </w:object>
      </w:r>
      <w:r>
        <w:rPr>
          <w:rFonts w:hint="eastAsia"/>
          <w:position w:val="-4"/>
          <w:sz w:val="28"/>
          <w:szCs w:val="28"/>
        </w:rPr>
        <w:t>，根据尺度缩放率</w:t>
      </w:r>
      <w:r>
        <w:rPr>
          <w:rFonts w:hint="eastAsia"/>
          <w:position w:val="-4"/>
          <w:sz w:val="28"/>
          <w:szCs w:val="28"/>
        </w:rPr>
        <w:object>
          <v:shape id="_x0000_i1064" o:spt="75" type="#_x0000_t75" style="height:13pt;width:13pt;" o:ole="t" filled="f" o:preferrelative="t" stroked="f" coordsize="21600,21600">
            <v:path/>
            <v:fill on="f" focussize="0,0"/>
            <v:stroke on="f" joinstyle="miter"/>
            <v:imagedata r:id="rId77" o:title=""/>
            <o:lock v:ext="edit" aspectratio="t"/>
            <w10:wrap type="none"/>
            <w10:anchorlock/>
          </v:shape>
          <o:OLEObject Type="Embed" ProgID="Equation.3" ShapeID="_x0000_i1064" DrawAspect="Content" ObjectID="_1468075764" r:id="rId78">
            <o:LockedField>false</o:LockedField>
          </o:OLEObject>
        </w:object>
      </w:r>
      <w:r>
        <w:rPr>
          <w:rFonts w:hint="eastAsia"/>
          <w:position w:val="-4"/>
          <w:sz w:val="28"/>
          <w:szCs w:val="28"/>
        </w:rPr>
        <w:t>与激光轮廓图的尺寸确定分布先验粒子的区域。</w:t>
      </w:r>
      <w:r>
        <w:rPr>
          <w:rFonts w:hint="eastAsia"/>
          <w:sz w:val="28"/>
          <w:szCs w:val="28"/>
        </w:rPr>
        <w:t>取激光轮廓图的宽和高分别为</w:t>
      </w:r>
      <w:r>
        <w:rPr>
          <w:rFonts w:hint="eastAsia"/>
          <w:position w:val="-14"/>
          <w:sz w:val="28"/>
          <w:szCs w:val="28"/>
        </w:rPr>
        <w:object>
          <v:shape id="_x0000_i1065" o:spt="75" type="#_x0000_t75" style="height:19pt;width:16pt;" o:ole="t" filled="f" o:preferrelative="t" stroked="f" coordsize="21600,21600">
            <v:path/>
            <v:fill on="f" focussize="0,0"/>
            <v:stroke on="f" joinstyle="miter"/>
            <v:imagedata r:id="rId80" o:title=""/>
            <o:lock v:ext="edit" aspectratio="t"/>
            <w10:wrap type="none"/>
            <w10:anchorlock/>
          </v:shape>
          <o:OLEObject Type="Embed" ProgID="Equation.3" ShapeID="_x0000_i1065" DrawAspect="Content" ObjectID="_1468075765" r:id="rId79">
            <o:LockedField>false</o:LockedField>
          </o:OLEObject>
        </w:object>
      </w:r>
      <w:r>
        <w:rPr>
          <w:rFonts w:hint="eastAsia"/>
          <w:position w:val="-6"/>
          <w:sz w:val="28"/>
          <w:szCs w:val="28"/>
        </w:rPr>
        <w:t>、</w:t>
      </w:r>
      <w:r>
        <w:rPr>
          <w:rFonts w:hint="eastAsia"/>
          <w:position w:val="-14"/>
          <w:sz w:val="28"/>
          <w:szCs w:val="28"/>
        </w:rPr>
        <w:object>
          <v:shape id="_x0000_i1066" o:spt="75" type="#_x0000_t75" style="height:19pt;width:18.5pt;" o:ole="t" filled="f" o:preferrelative="t" stroked="f" coordsize="21600,21600">
            <v:path/>
            <v:fill on="f" focussize="0,0"/>
            <v:stroke on="f" joinstyle="miter"/>
            <v:imagedata r:id="rId82" o:title=""/>
            <o:lock v:ext="edit" aspectratio="t"/>
            <w10:wrap type="none"/>
            <w10:anchorlock/>
          </v:shape>
          <o:OLEObject Type="Embed" ProgID="Equation.3" ShapeID="_x0000_i1066" DrawAspect="Content" ObjectID="_1468075766" r:id="rId81">
            <o:LockedField>false</o:LockedField>
          </o:OLEObject>
        </w:object>
      </w:r>
      <w:r>
        <w:rPr>
          <w:rFonts w:hint="eastAsia"/>
          <w:sz w:val="28"/>
          <w:szCs w:val="28"/>
        </w:rPr>
        <w:t>，选择包含特征点长和宽分别为</w:t>
      </w:r>
      <w:r>
        <w:rPr>
          <w:rFonts w:hint="eastAsia"/>
          <w:position w:val="-14"/>
          <w:sz w:val="28"/>
          <w:szCs w:val="28"/>
        </w:rPr>
        <w:object>
          <v:shape id="_x0000_i1067" o:spt="75" type="#_x0000_t75" style="height:19pt;width:35pt;" o:ole="t" filled="f" o:preferrelative="t" stroked="f" coordsize="21600,21600">
            <v:path/>
            <v:fill on="f" focussize="0,0"/>
            <v:stroke on="f" joinstyle="miter"/>
            <v:imagedata r:id="rId84" o:title=""/>
            <o:lock v:ext="edit" aspectratio="t"/>
            <w10:wrap type="none"/>
            <w10:anchorlock/>
          </v:shape>
          <o:OLEObject Type="Embed" ProgID="Equation.3" ShapeID="_x0000_i1067" DrawAspect="Content" ObjectID="_1468075767" r:id="rId83">
            <o:LockedField>false</o:LockedField>
          </o:OLEObject>
        </w:object>
      </w:r>
      <w:r>
        <w:rPr>
          <w:rFonts w:hint="eastAsia"/>
          <w:sz w:val="28"/>
          <w:szCs w:val="28"/>
        </w:rPr>
        <w:t>和</w:t>
      </w:r>
      <w:r>
        <w:rPr>
          <w:rFonts w:hint="eastAsia"/>
          <w:position w:val="-14"/>
          <w:sz w:val="28"/>
          <w:szCs w:val="28"/>
        </w:rPr>
        <w:object>
          <v:shape id="_x0000_i1068" o:spt="75" type="#_x0000_t75" style="height:19pt;width:37pt;" o:ole="t" filled="f" o:preferrelative="t" stroked="f" coordsize="21600,21600">
            <v:path/>
            <v:fill on="f" focussize="0,0"/>
            <v:stroke on="f" joinstyle="miter"/>
            <v:imagedata r:id="rId86" o:title=""/>
            <o:lock v:ext="edit" aspectratio="t"/>
            <w10:wrap type="none"/>
            <w10:anchorlock/>
          </v:shape>
          <o:OLEObject Type="Embed" ProgID="Equation.3" ShapeID="_x0000_i1068" DrawAspect="Content" ObjectID="_1468075768" r:id="rId85">
            <o:LockedField>false</o:LockedField>
          </o:OLEObject>
        </w:object>
      </w:r>
      <w:r>
        <w:rPr>
          <w:rFonts w:hint="eastAsia"/>
          <w:sz w:val="28"/>
          <w:szCs w:val="28"/>
        </w:rPr>
        <w:t>的区域作为分布先验粒子的区域。</w:t>
      </w:r>
    </w:p>
    <w:p>
      <w:pPr>
        <w:spacing w:line="360" w:lineRule="auto"/>
        <w:ind w:firstLine="560" w:firstLineChars="200"/>
        <w:rPr>
          <w:sz w:val="28"/>
          <w:szCs w:val="28"/>
        </w:rPr>
      </w:pPr>
      <w:r>
        <w:rPr>
          <w:rFonts w:hint="eastAsia"/>
          <w:sz w:val="28"/>
          <w:szCs w:val="28"/>
        </w:rPr>
        <w:t>步骤五、优化初始化粒子朝向</w:t>
      </w:r>
    </w:p>
    <w:p>
      <w:pPr>
        <w:spacing w:line="360" w:lineRule="auto"/>
        <w:ind w:firstLine="560" w:firstLineChars="200"/>
        <w:rPr>
          <w:sz w:val="28"/>
          <w:szCs w:val="28"/>
        </w:rPr>
      </w:pPr>
      <w:r>
        <w:rPr>
          <w:rFonts w:hint="eastAsia"/>
          <w:sz w:val="28"/>
          <w:szCs w:val="28"/>
        </w:rPr>
        <w:t>初始化粒子时，不再全局分布粒子，只在激光轮廓线匹配得到的先验地图的候选区分布粒子。结合激光传感器扫描角度范围为钝角的特性，机器人的真实位姿必然位于激光轮廓线内。因此分布粒子时，只在激光轮廓线包含的区域内分布粒子。</w:t>
      </w:r>
    </w:p>
    <w:p>
      <w:pPr>
        <w:spacing w:line="360" w:lineRule="auto"/>
        <w:ind w:firstLine="560" w:firstLineChars="200"/>
        <w:rPr>
          <w:sz w:val="28"/>
          <w:szCs w:val="28"/>
        </w:rPr>
      </w:pPr>
      <w:r>
        <w:rPr>
          <w:rFonts w:hint="eastAsia"/>
          <w:sz w:val="28"/>
          <w:szCs w:val="28"/>
        </w:rPr>
        <w:t>根据步骤三的激光轮廓，简化粒子朝向的分布，使大部分粒子朝向接近真实位姿朝向的方向。如示意图</w:t>
      </w:r>
      <w:r>
        <w:rPr>
          <w:rFonts w:ascii="Times New Roman" w:hAnsi="Times New Roman" w:cs="Times New Roman"/>
          <w:sz w:val="28"/>
          <w:szCs w:val="28"/>
        </w:rPr>
        <w:t>7</w:t>
      </w:r>
      <w:r>
        <w:rPr>
          <w:rFonts w:hint="eastAsia"/>
          <w:sz w:val="28"/>
          <w:szCs w:val="28"/>
        </w:rPr>
        <w:t>，分布粒子步骤如下：</w:t>
      </w:r>
    </w:p>
    <w:p>
      <w:pPr>
        <w:tabs>
          <w:tab w:val="left" w:pos="312"/>
        </w:tabs>
        <w:spacing w:line="360" w:lineRule="auto"/>
        <w:ind w:firstLine="560" w:firstLineChars="200"/>
        <w:rPr>
          <w:sz w:val="28"/>
          <w:szCs w:val="28"/>
        </w:rPr>
      </w:pPr>
      <w:r>
        <w:rPr>
          <w:rFonts w:hint="eastAsia"/>
          <w:sz w:val="28"/>
          <w:szCs w:val="28"/>
        </w:rPr>
        <w:t>1）分别连接激光轮廓线开口端点，生成</w:t>
      </w:r>
      <w:r>
        <w:rPr>
          <w:rFonts w:hint="eastAsia"/>
          <w:position w:val="-6"/>
          <w:sz w:val="28"/>
          <w:szCs w:val="28"/>
        </w:rPr>
        <w:object>
          <v:shape id="_x0000_i1069" o:spt="75" type="#_x0000_t75" style="height:11pt;width:10pt;" o:ole="t" filled="f" o:preferrelative="t" stroked="f" coordsize="21600,21600">
            <v:path/>
            <v:fill on="f" focussize="0,0"/>
            <v:stroke on="f" joinstyle="miter"/>
            <v:imagedata r:id="rId88" o:title=""/>
            <o:lock v:ext="edit" aspectratio="t"/>
            <w10:wrap type="none"/>
            <w10:anchorlock/>
          </v:shape>
          <o:OLEObject Type="Embed" ProgID="Equation.3" ShapeID="_x0000_i1069" DrawAspect="Content" ObjectID="_1468075769" r:id="rId87">
            <o:LockedField>false</o:LockedField>
          </o:OLEObject>
        </w:object>
      </w:r>
      <w:r>
        <w:rPr>
          <w:rFonts w:hint="eastAsia"/>
          <w:sz w:val="28"/>
          <w:szCs w:val="28"/>
        </w:rPr>
        <w:t>条线段。</w:t>
      </w:r>
    </w:p>
    <w:p>
      <w:pPr>
        <w:tabs>
          <w:tab w:val="left" w:pos="312"/>
        </w:tabs>
        <w:spacing w:line="360" w:lineRule="auto"/>
        <w:ind w:firstLine="560" w:firstLineChars="200"/>
        <w:rPr>
          <w:sz w:val="28"/>
          <w:szCs w:val="28"/>
        </w:rPr>
      </w:pPr>
      <w:r>
        <w:rPr>
          <w:rFonts w:hint="eastAsia"/>
          <w:sz w:val="28"/>
          <w:szCs w:val="28"/>
        </w:rPr>
        <w:t>2）分别作</w:t>
      </w:r>
      <w:r>
        <w:rPr>
          <w:rFonts w:hint="eastAsia"/>
          <w:position w:val="-6"/>
          <w:sz w:val="28"/>
          <w:szCs w:val="28"/>
        </w:rPr>
        <w:object>
          <v:shape id="_x0000_i1070" o:spt="75" type="#_x0000_t75" style="height:11pt;width:10pt;" o:ole="t" filled="f" o:preferrelative="t" stroked="f" coordsize="21600,21600">
            <v:path/>
            <v:fill on="f" focussize="0,0"/>
            <v:stroke on="f" joinstyle="miter"/>
            <v:imagedata r:id="rId90" o:title=""/>
            <o:lock v:ext="edit" aspectratio="t"/>
            <w10:wrap type="none"/>
            <w10:anchorlock/>
          </v:shape>
          <o:OLEObject Type="Embed" ProgID="Equation.3" ShapeID="_x0000_i1070" DrawAspect="Content" ObjectID="_1468075770" r:id="rId89">
            <o:LockedField>false</o:LockedField>
          </o:OLEObject>
        </w:object>
      </w:r>
      <w:r>
        <w:rPr>
          <w:rFonts w:hint="eastAsia"/>
          <w:sz w:val="28"/>
          <w:szCs w:val="28"/>
        </w:rPr>
        <w:t>条线线段的垂直平分线。</w:t>
      </w:r>
    </w:p>
    <w:p>
      <w:pPr>
        <w:tabs>
          <w:tab w:val="left" w:pos="312"/>
        </w:tabs>
        <w:spacing w:line="360" w:lineRule="auto"/>
        <w:ind w:firstLine="560" w:firstLineChars="200"/>
        <w:rPr>
          <w:sz w:val="28"/>
          <w:szCs w:val="28"/>
        </w:rPr>
      </w:pPr>
      <w:r>
        <w:rPr>
          <w:rFonts w:hint="eastAsia"/>
          <w:sz w:val="28"/>
          <w:szCs w:val="28"/>
        </w:rPr>
        <w:t>3）分布粒子时以</w:t>
      </w:r>
      <w:r>
        <w:rPr>
          <w:rFonts w:hint="eastAsia"/>
          <w:position w:val="-6"/>
          <w:sz w:val="28"/>
          <w:szCs w:val="28"/>
        </w:rPr>
        <w:object>
          <v:shape id="_x0000_i1071" o:spt="75" type="#_x0000_t75" style="height:11pt;width:10pt;" o:ole="t" filled="f" o:preferrelative="t" stroked="f" coordsize="21600,21600">
            <v:path/>
            <v:fill on="f" focussize="0,0"/>
            <v:stroke on="f" joinstyle="miter"/>
            <v:imagedata r:id="rId92" o:title=""/>
            <o:lock v:ext="edit" aspectratio="t"/>
            <w10:wrap type="none"/>
            <w10:anchorlock/>
          </v:shape>
          <o:OLEObject Type="Embed" ProgID="Equation.3" ShapeID="_x0000_i1071" DrawAspect="Content" ObjectID="_1468075771" r:id="rId91">
            <o:LockedField>false</o:LockedField>
          </o:OLEObject>
        </w:object>
      </w:r>
      <w:r>
        <w:rPr>
          <w:rFonts w:hint="eastAsia"/>
          <w:sz w:val="28"/>
          <w:szCs w:val="28"/>
        </w:rPr>
        <w:t>条垂直平分线指向激光轮廓的朝向为主。主要分布为</w:t>
      </w:r>
      <w:r>
        <w:rPr>
          <w:rFonts w:hint="eastAsia"/>
          <w:position w:val="-6"/>
          <w:sz w:val="28"/>
          <w:szCs w:val="28"/>
        </w:rPr>
        <w:object>
          <v:shape id="_x0000_i1072" o:spt="75" type="#_x0000_t75" style="height:11pt;width:10pt;" o:ole="t" filled="f" o:preferrelative="t" stroked="f" coordsize="21600,21600">
            <v:path/>
            <v:fill on="f" focussize="0,0"/>
            <v:stroke on="f" joinstyle="miter"/>
            <v:imagedata r:id="rId94" o:title=""/>
            <o:lock v:ext="edit" aspectratio="t"/>
            <w10:wrap type="none"/>
            <w10:anchorlock/>
          </v:shape>
          <o:OLEObject Type="Embed" ProgID="Equation.3" ShapeID="_x0000_i1072" DrawAspect="Content" ObjectID="_1468075772" r:id="rId93">
            <o:LockedField>false</o:LockedField>
          </o:OLEObject>
        </w:object>
      </w:r>
      <w:r>
        <w:rPr>
          <w:rFonts w:hint="eastAsia"/>
          <w:sz w:val="28"/>
          <w:szCs w:val="28"/>
        </w:rPr>
        <w:t>个高斯分布，高斯分布的均值分别为</w:t>
      </w:r>
      <w:r>
        <w:rPr>
          <w:rFonts w:hint="eastAsia"/>
          <w:position w:val="-6"/>
          <w:sz w:val="28"/>
          <w:szCs w:val="28"/>
        </w:rPr>
        <w:object>
          <v:shape id="_x0000_i1073" o:spt="75" type="#_x0000_t75" style="height:11pt;width:10pt;" o:ole="t" filled="f" o:preferrelative="t" stroked="f" coordsize="21600,21600">
            <v:path/>
            <v:fill on="f" focussize="0,0"/>
            <v:stroke on="f" joinstyle="miter"/>
            <v:imagedata r:id="rId92" o:title=""/>
            <o:lock v:ext="edit" aspectratio="t"/>
            <w10:wrap type="none"/>
            <w10:anchorlock/>
          </v:shape>
          <o:OLEObject Type="Embed" ProgID="Equation.3" ShapeID="_x0000_i1073" DrawAspect="Content" ObjectID="_1468075773" r:id="rId95">
            <o:LockedField>false</o:LockedField>
          </o:OLEObject>
        </w:object>
      </w:r>
      <w:r>
        <w:rPr>
          <w:rFonts w:hint="eastAsia"/>
          <w:sz w:val="28"/>
          <w:szCs w:val="28"/>
        </w:rPr>
        <w:t>条垂直平分线的朝向，方差为设定值。</w:t>
      </w:r>
    </w:p>
    <w:p>
      <w:pPr>
        <w:spacing w:line="360" w:lineRule="auto"/>
        <w:ind w:firstLine="560" w:firstLineChars="200"/>
        <w:rPr>
          <w:sz w:val="28"/>
          <w:szCs w:val="28"/>
        </w:rPr>
      </w:pPr>
      <w:r>
        <w:rPr>
          <w:rFonts w:hint="eastAsia"/>
          <w:sz w:val="28"/>
          <w:szCs w:val="28"/>
        </w:rPr>
        <w:t>步骤六、粒子的收敛</w:t>
      </w:r>
    </w:p>
    <w:p>
      <w:pPr>
        <w:ind w:firstLine="420"/>
        <w:textAlignment w:val="center"/>
        <w:rPr>
          <w:rFonts w:ascii="Times New Roman" w:hAnsi="Times New Roman" w:cs="Times New Roman"/>
          <w:kern w:val="0"/>
          <w:sz w:val="28"/>
          <w:szCs w:val="28"/>
        </w:rPr>
      </w:pPr>
      <w:r>
        <w:rPr>
          <w:rFonts w:hint="eastAsia" w:ascii="Times New Roman" w:hAnsi="Times New Roman" w:cs="Times New Roman"/>
          <w:kern w:val="0"/>
          <w:sz w:val="28"/>
          <w:szCs w:val="28"/>
        </w:rPr>
        <w:t>（6.1）重要性权值分配与位姿更新：每个粒子都被分配一个重要性权值，机器人初始化分布粒子的权重相同，并进行归一化处理。根据机器人的运动更新，粒子会根据里程计累计数据进行位姿更新。</w:t>
      </w:r>
    </w:p>
    <w:p>
      <w:pPr>
        <w:ind w:firstLine="420"/>
        <w:textAlignment w:val="center"/>
        <w:rPr>
          <w:rFonts w:ascii="Times New Roman" w:hAnsi="Times New Roman" w:cs="Times New Roman"/>
          <w:kern w:val="0"/>
          <w:sz w:val="28"/>
          <w:szCs w:val="28"/>
        </w:rPr>
      </w:pPr>
      <w:r>
        <w:rPr>
          <w:rFonts w:hint="eastAsia" w:ascii="Times New Roman" w:hAnsi="Times New Roman" w:cs="Times New Roman"/>
          <w:kern w:val="0"/>
          <w:sz w:val="28"/>
          <w:szCs w:val="28"/>
        </w:rPr>
        <w:t>（6.2）粒子权重更新与重采样：根据观测数据，更新每一个粒子的权重，并根据粒子的权重进行重采样，使粒子收敛到方差更小的高斯后验分布。随着迭代过程的进行，机器人的位姿能根据更精准的后验分布推测出。</w:t>
      </w:r>
    </w:p>
    <w:p>
      <w:pPr>
        <w:spacing w:line="360" w:lineRule="auto"/>
        <w:ind w:firstLine="560" w:firstLineChars="200"/>
        <w:rPr>
          <w:sz w:val="28"/>
          <w:szCs w:val="28"/>
          <w:highlight w:val="yellow"/>
        </w:rPr>
      </w:pPr>
      <w:r>
        <w:rPr>
          <w:sz w:val="28"/>
          <w:szCs w:val="28"/>
        </w:rPr>
        <w:t>本发明的有益</w:t>
      </w:r>
      <w:r>
        <w:rPr>
          <w:rFonts w:hint="eastAsia"/>
          <w:sz w:val="28"/>
          <w:szCs w:val="28"/>
        </w:rPr>
        <w:t>效果：本发明在机器人启动时，不再全局分布粒子，而选择激光轮廓与先验地图轮廓匹配后，将表示机器人位姿的粒子分布</w:t>
      </w:r>
      <w:r>
        <w:rPr>
          <w:sz w:val="28"/>
          <w:szCs w:val="28"/>
        </w:rPr>
        <w:t>在候选</w:t>
      </w:r>
      <w:r>
        <w:rPr>
          <w:rFonts w:hint="eastAsia"/>
          <w:sz w:val="28"/>
          <w:szCs w:val="28"/>
        </w:rPr>
        <w:t>区域</w:t>
      </w:r>
      <w:r>
        <w:rPr>
          <w:sz w:val="28"/>
          <w:szCs w:val="28"/>
        </w:rPr>
        <w:t>，并且大部分粒子</w:t>
      </w:r>
      <w:r>
        <w:rPr>
          <w:rFonts w:hint="eastAsia"/>
          <w:sz w:val="28"/>
          <w:szCs w:val="28"/>
        </w:rPr>
        <w:t>朝向</w:t>
      </w:r>
      <w:r>
        <w:rPr>
          <w:sz w:val="28"/>
          <w:szCs w:val="28"/>
        </w:rPr>
        <w:t>以机器人真实</w:t>
      </w:r>
      <w:r>
        <w:rPr>
          <w:rFonts w:hint="eastAsia"/>
          <w:sz w:val="28"/>
          <w:szCs w:val="28"/>
        </w:rPr>
        <w:t>朝向</w:t>
      </w:r>
      <w:r>
        <w:rPr>
          <w:sz w:val="28"/>
          <w:szCs w:val="28"/>
        </w:rPr>
        <w:t>为约束</w:t>
      </w:r>
      <w:r>
        <w:rPr>
          <w:rFonts w:hint="eastAsia"/>
          <w:sz w:val="28"/>
          <w:szCs w:val="28"/>
        </w:rPr>
        <w:t>，</w:t>
      </w:r>
      <w:r>
        <w:rPr>
          <w:sz w:val="28"/>
          <w:szCs w:val="28"/>
        </w:rPr>
        <w:t>从而</w:t>
      </w:r>
      <w:r>
        <w:rPr>
          <w:rFonts w:hint="eastAsia"/>
          <w:sz w:val="28"/>
          <w:szCs w:val="28"/>
        </w:rPr>
        <w:t>在</w:t>
      </w:r>
      <w:r>
        <w:rPr>
          <w:sz w:val="28"/>
          <w:szCs w:val="28"/>
        </w:rPr>
        <w:t>全局定位过程中</w:t>
      </w:r>
      <w:r>
        <w:rPr>
          <w:rFonts w:hint="eastAsia"/>
          <w:sz w:val="28"/>
          <w:szCs w:val="28"/>
        </w:rPr>
        <w:t>，</w:t>
      </w:r>
      <w:r>
        <w:rPr>
          <w:sz w:val="28"/>
          <w:szCs w:val="28"/>
        </w:rPr>
        <w:t>使粒子能</w:t>
      </w:r>
      <w:r>
        <w:rPr>
          <w:rFonts w:hint="eastAsia"/>
          <w:sz w:val="28"/>
          <w:szCs w:val="28"/>
        </w:rPr>
        <w:t>快速收敛到机器人真实位置附近。</w:t>
      </w:r>
    </w:p>
    <w:p>
      <w:pPr>
        <w:textAlignment w:val="center"/>
        <w:rPr>
          <w:rFonts w:ascii="Times New Roman" w:hAnsi="Times New Roman" w:cs="Times New Roman"/>
          <w:b/>
          <w:bCs/>
          <w:sz w:val="28"/>
          <w:szCs w:val="28"/>
        </w:rPr>
      </w:pPr>
      <w:r>
        <w:rPr>
          <w:rFonts w:ascii="Times New Roman" w:hAnsi="Times New Roman" w:cs="Times New Roman"/>
          <w:b/>
          <w:bCs/>
          <w:sz w:val="28"/>
          <w:szCs w:val="28"/>
        </w:rPr>
        <w:t>附图说明</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1</w:t>
      </w:r>
      <w:r>
        <w:rPr>
          <w:rFonts w:hint="eastAsia" w:ascii="Times New Roman" w:hAnsi="Times New Roman" w:cs="Times New Roman"/>
          <w:sz w:val="28"/>
          <w:szCs w:val="28"/>
        </w:rPr>
        <w:t>为</w:t>
      </w:r>
      <w:r>
        <w:rPr>
          <w:rFonts w:hint="eastAsia" w:asciiTheme="minorEastAsia" w:hAnsiTheme="minorEastAsia" w:cstheme="minorEastAsia"/>
          <w:sz w:val="28"/>
          <w:szCs w:val="28"/>
        </w:rPr>
        <w:t>先验地图静态层示意图。</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2</w:t>
      </w:r>
      <w:r>
        <w:rPr>
          <w:rFonts w:hint="eastAsia" w:ascii="Times New Roman" w:hAnsi="Times New Roman" w:cs="Times New Roman"/>
          <w:sz w:val="28"/>
          <w:szCs w:val="28"/>
        </w:rPr>
        <w:t>为</w:t>
      </w:r>
      <w:r>
        <w:rPr>
          <w:rFonts w:hint="eastAsia" w:asciiTheme="minorEastAsia" w:hAnsiTheme="minorEastAsia" w:cstheme="minorEastAsia"/>
          <w:sz w:val="28"/>
          <w:szCs w:val="28"/>
        </w:rPr>
        <w:t>先验地图静态层轮廓图。</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3</w:t>
      </w:r>
      <w:r>
        <w:rPr>
          <w:rFonts w:hint="eastAsia" w:ascii="Times New Roman" w:hAnsi="Times New Roman" w:cs="Times New Roman"/>
          <w:sz w:val="28"/>
          <w:szCs w:val="28"/>
        </w:rPr>
        <w:t>为</w:t>
      </w:r>
      <w:r>
        <w:rPr>
          <w:rFonts w:hint="eastAsia" w:asciiTheme="minorEastAsia" w:hAnsiTheme="minorEastAsia" w:cstheme="minorEastAsia"/>
          <w:sz w:val="28"/>
          <w:szCs w:val="28"/>
        </w:rPr>
        <w:t>先验地图静态层轮廓图提取出的特征点。</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4</w:t>
      </w:r>
      <w:r>
        <w:rPr>
          <w:rFonts w:hint="eastAsia" w:ascii="Times New Roman" w:hAnsi="Times New Roman" w:cs="Times New Roman"/>
          <w:sz w:val="28"/>
          <w:szCs w:val="28"/>
        </w:rPr>
        <w:t>为</w:t>
      </w:r>
      <w:r>
        <w:rPr>
          <w:rFonts w:hint="eastAsia" w:asciiTheme="minorEastAsia" w:hAnsiTheme="minorEastAsia" w:cstheme="minorEastAsia"/>
          <w:sz w:val="28"/>
          <w:szCs w:val="28"/>
        </w:rPr>
        <w:t>原始激光数据示意图。</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5</w:t>
      </w:r>
      <w:r>
        <w:rPr>
          <w:rFonts w:hint="eastAsia" w:ascii="Times New Roman" w:hAnsi="Times New Roman" w:cs="Times New Roman"/>
          <w:sz w:val="28"/>
          <w:szCs w:val="28"/>
        </w:rPr>
        <w:t>为</w:t>
      </w:r>
      <w:r>
        <w:rPr>
          <w:rFonts w:hint="eastAsia" w:asciiTheme="minorEastAsia" w:hAnsiTheme="minorEastAsia" w:cstheme="minorEastAsia"/>
          <w:sz w:val="28"/>
          <w:szCs w:val="28"/>
        </w:rPr>
        <w:t>过滤杂点的激光数据示意图。</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ascii="Times New Roman" w:hAnsi="Times New Roman" w:cs="Times New Roman"/>
          <w:sz w:val="28"/>
          <w:szCs w:val="28"/>
        </w:rPr>
        <w:t>6</w:t>
      </w:r>
      <w:r>
        <w:rPr>
          <w:rFonts w:hint="eastAsia" w:ascii="Times New Roman" w:hAnsi="Times New Roman" w:cs="Times New Roman"/>
          <w:sz w:val="28"/>
          <w:szCs w:val="28"/>
        </w:rPr>
        <w:t>为</w:t>
      </w:r>
      <w:r>
        <w:rPr>
          <w:rFonts w:hint="eastAsia" w:asciiTheme="minorEastAsia" w:hAnsiTheme="minorEastAsia" w:cstheme="minorEastAsia"/>
          <w:sz w:val="28"/>
          <w:szCs w:val="28"/>
        </w:rPr>
        <w:t>激光轮廓图与先验地图轮廓匹配效果图。</w:t>
      </w:r>
    </w:p>
    <w:p>
      <w:pPr>
        <w:ind w:firstLine="560" w:firstLineChars="200"/>
        <w:jc w:val="left"/>
        <w:textAlignment w:val="center"/>
        <w:rPr>
          <w:rFonts w:asciiTheme="minorEastAsia" w:hAnsiTheme="minorEastAsia" w:cstheme="minorEastAsia"/>
          <w:sz w:val="28"/>
          <w:szCs w:val="28"/>
        </w:rPr>
      </w:pPr>
      <w:r>
        <w:rPr>
          <w:rFonts w:hint="eastAsia" w:asciiTheme="minorEastAsia" w:hAnsiTheme="minorEastAsia" w:cstheme="minorEastAsia"/>
          <w:sz w:val="28"/>
          <w:szCs w:val="28"/>
        </w:rPr>
        <w:t>图</w:t>
      </w:r>
      <w:r>
        <w:rPr>
          <w:rFonts w:hint="eastAsia" w:ascii="黑体" w:hAnsi="黑体" w:eastAsia="黑体" w:cs="黑体"/>
          <w:sz w:val="28"/>
          <w:szCs w:val="28"/>
        </w:rPr>
        <w:t>7</w:t>
      </w:r>
      <w:r>
        <w:rPr>
          <w:rFonts w:hint="eastAsia" w:ascii="Times New Roman" w:hAnsi="Times New Roman" w:cs="Times New Roman"/>
          <w:sz w:val="28"/>
          <w:szCs w:val="28"/>
        </w:rPr>
        <w:t>为</w:t>
      </w:r>
      <w:r>
        <w:rPr>
          <w:rFonts w:hint="eastAsia" w:asciiTheme="minorEastAsia" w:hAnsiTheme="minorEastAsia" w:cstheme="minorEastAsia"/>
          <w:sz w:val="28"/>
          <w:szCs w:val="28"/>
        </w:rPr>
        <w:t>粒子朝向分布策略示意图。</w:t>
      </w:r>
    </w:p>
    <w:p>
      <w:pPr>
        <w:textAlignment w:val="center"/>
        <w:rPr>
          <w:rFonts w:ascii="Times New Roman" w:hAnsi="Times New Roman" w:cs="Times New Roman"/>
          <w:b/>
          <w:bCs/>
          <w:sz w:val="28"/>
          <w:szCs w:val="28"/>
        </w:rPr>
      </w:pPr>
      <w:r>
        <w:rPr>
          <w:rFonts w:ascii="Times New Roman" w:hAnsi="Times New Roman" w:cs="Times New Roman"/>
          <w:b/>
          <w:bCs/>
          <w:sz w:val="28"/>
          <w:szCs w:val="28"/>
        </w:rPr>
        <w:t>具体实施方式</w:t>
      </w:r>
    </w:p>
    <w:p>
      <w:pPr>
        <w:spacing w:line="360" w:lineRule="auto"/>
        <w:ind w:firstLine="560" w:firstLineChars="200"/>
        <w:textAlignment w:val="center"/>
        <w:rPr>
          <w:sz w:val="28"/>
        </w:rPr>
      </w:pPr>
      <w:r>
        <w:rPr>
          <w:sz w:val="28"/>
        </w:rPr>
        <w:t>以下结合技术方案</w:t>
      </w:r>
      <w:r>
        <w:rPr>
          <w:rFonts w:hint="eastAsia"/>
          <w:sz w:val="28"/>
        </w:rPr>
        <w:t>和附图</w:t>
      </w:r>
      <w:r>
        <w:rPr>
          <w:sz w:val="28"/>
        </w:rPr>
        <w:t>详细叙述本发明的具体实施方式。</w:t>
      </w:r>
    </w:p>
    <w:p>
      <w:pPr>
        <w:spacing w:line="360" w:lineRule="auto"/>
        <w:ind w:firstLine="560" w:firstLineChars="200"/>
        <w:textAlignment w:val="center"/>
        <w:rPr>
          <w:sz w:val="28"/>
        </w:rPr>
      </w:pPr>
      <w:r>
        <w:rPr>
          <w:rFonts w:hint="eastAsia"/>
          <w:sz w:val="28"/>
          <w:szCs w:val="28"/>
        </w:rPr>
        <w:t>本方案选择测距范围为</w:t>
      </w:r>
      <w:r>
        <w:rPr>
          <w:rFonts w:ascii="Times New Roman" w:hAnsi="Times New Roman" w:cs="Times New Roman"/>
          <w:sz w:val="28"/>
          <w:szCs w:val="28"/>
        </w:rPr>
        <w:t>0.06m-30m</w:t>
      </w:r>
      <w:r>
        <w:rPr>
          <w:rFonts w:hint="eastAsia"/>
          <w:sz w:val="28"/>
          <w:szCs w:val="28"/>
        </w:rPr>
        <w:t>的二维激光(</w:t>
      </w:r>
      <w:r>
        <w:rPr>
          <w:rFonts w:ascii="Times New Roman" w:hAnsi="Times New Roman" w:cs="Times New Roman"/>
          <w:sz w:val="28"/>
          <w:szCs w:val="28"/>
        </w:rPr>
        <w:t>Hokuyo UTM-30LX</w:t>
      </w:r>
      <w:r>
        <w:rPr>
          <w:rFonts w:hint="eastAsia"/>
          <w:sz w:val="28"/>
          <w:szCs w:val="28"/>
        </w:rPr>
        <w:t>)作为</w:t>
      </w:r>
      <w:r>
        <w:rPr>
          <w:rFonts w:ascii="Times New Roman" w:hAnsi="Times New Roman" w:cs="Times New Roman"/>
          <w:sz w:val="28"/>
          <w:szCs w:val="28"/>
        </w:rPr>
        <w:t>激光测距传感器</w:t>
      </w:r>
      <w:r>
        <w:rPr>
          <w:rFonts w:hint="eastAsia" w:ascii="Times New Roman" w:hAnsi="Times New Roman" w:cs="Times New Roman"/>
          <w:sz w:val="28"/>
          <w:szCs w:val="28"/>
        </w:rPr>
        <w:t>。该激光的二维平面扫描角度范围为270°，具有0.25°的角度分辨率，即270°范围内，每0.25°取一个样本点，即每一帧激光数据有1080个激光点，</w:t>
      </w:r>
      <w:r>
        <w:rPr>
          <w:sz w:val="28"/>
        </w:rPr>
        <w:t>频率为</w:t>
      </w:r>
      <w:r>
        <w:rPr>
          <w:rFonts w:ascii="Times New Roman" w:hAnsi="Times New Roman" w:cs="Times New Roman"/>
          <w:sz w:val="28"/>
        </w:rPr>
        <w:t>40</w:t>
      </w:r>
      <w:r>
        <w:rPr>
          <w:sz w:val="28"/>
        </w:rPr>
        <w:t>赫兹</w:t>
      </w:r>
      <w:r>
        <w:rPr>
          <w:rFonts w:hint="eastAsia"/>
          <w:sz w:val="28"/>
        </w:rPr>
        <w:t>。</w:t>
      </w:r>
    </w:p>
    <w:p>
      <w:pPr>
        <w:ind w:firstLine="560" w:firstLineChars="200"/>
        <w:textAlignment w:val="center"/>
        <w:rPr>
          <w:rFonts w:ascii="Times New Roman" w:hAnsi="Times New Roman" w:cs="Times New Roman"/>
          <w:sz w:val="28"/>
          <w:szCs w:val="28"/>
        </w:rPr>
      </w:pPr>
      <w:r>
        <w:rPr>
          <w:rFonts w:hint="eastAsia" w:ascii="Times New Roman" w:hAnsi="Times New Roman" w:cs="Times New Roman"/>
          <w:sz w:val="28"/>
          <w:szCs w:val="28"/>
        </w:rPr>
        <w:t>一种针对室内机器人任意点启动时粒子快速收敛的方法，步骤如下：</w:t>
      </w:r>
    </w:p>
    <w:p>
      <w:pPr>
        <w:spacing w:line="360" w:lineRule="auto"/>
        <w:ind w:firstLine="560" w:firstLineChars="200"/>
        <w:rPr>
          <w:sz w:val="28"/>
          <w:szCs w:val="28"/>
        </w:rPr>
      </w:pPr>
      <w:r>
        <w:rPr>
          <w:rFonts w:hint="eastAsia"/>
          <w:sz w:val="28"/>
          <w:szCs w:val="28"/>
        </w:rPr>
        <w:t>步骤一、构建先验地图</w:t>
      </w:r>
    </w:p>
    <w:p>
      <w:pPr>
        <w:spacing w:line="360" w:lineRule="auto"/>
        <w:ind w:firstLine="560" w:firstLineChars="200"/>
        <w:textAlignment w:val="center"/>
        <w:rPr>
          <w:sz w:val="28"/>
          <w:szCs w:val="28"/>
        </w:rPr>
      </w:pPr>
      <w:r>
        <w:rPr>
          <w:rFonts w:hint="eastAsia"/>
          <w:sz w:val="28"/>
          <w:szCs w:val="28"/>
        </w:rPr>
        <w:t>利用构图算法构造室内二维先验地图，</w:t>
      </w:r>
      <w:r>
        <w:rPr>
          <w:rFonts w:hint="eastAsia" w:ascii="Times New Roman" w:hAnsi="Times New Roman" w:cs="Times New Roman"/>
          <w:sz w:val="28"/>
          <w:szCs w:val="28"/>
        </w:rPr>
        <w:t>选</w:t>
      </w:r>
      <w:r>
        <w:rPr>
          <w:rFonts w:ascii="Times New Roman" w:hAnsi="Times New Roman" w:cs="Times New Roman"/>
          <w:sz w:val="28"/>
          <w:szCs w:val="28"/>
        </w:rPr>
        <w:t>Cartographer</w:t>
      </w:r>
      <w:r>
        <w:rPr>
          <w:rFonts w:hint="eastAsia"/>
          <w:sz w:val="28"/>
          <w:szCs w:val="28"/>
        </w:rPr>
        <w:t>算法进行先验地图的构建。</w:t>
      </w:r>
      <w:r>
        <w:rPr>
          <w:rFonts w:hint="eastAsia" w:ascii="Times New Roman" w:hAnsi="Times New Roman" w:cs="Times New Roman"/>
          <w:sz w:val="28"/>
          <w:szCs w:val="28"/>
        </w:rPr>
        <w:t>场景选择相似程度较高的具有双闭环的走廊（如图1和</w:t>
      </w:r>
      <w:r>
        <w:rPr>
          <w:rFonts w:ascii="Times New Roman" w:hAnsi="Times New Roman" w:cs="Times New Roman"/>
          <w:sz w:val="28"/>
          <w:szCs w:val="28"/>
        </w:rPr>
        <w:t>图</w:t>
      </w:r>
      <w:r>
        <w:rPr>
          <w:rFonts w:hint="eastAsia" w:ascii="Times New Roman" w:hAnsi="Times New Roman" w:cs="Times New Roman"/>
          <w:sz w:val="28"/>
          <w:szCs w:val="28"/>
        </w:rPr>
        <w:t>2所示</w:t>
      </w:r>
      <w:r>
        <w:rPr>
          <w:rFonts w:ascii="Times New Roman" w:hAnsi="Times New Roman" w:cs="Times New Roman"/>
          <w:sz w:val="28"/>
          <w:szCs w:val="28"/>
        </w:rPr>
        <w:t>）。</w:t>
      </w:r>
      <w:r>
        <w:rPr>
          <w:rFonts w:hint="eastAsia" w:ascii="Times New Roman" w:hAnsi="Times New Roman" w:cs="Times New Roman"/>
          <w:sz w:val="28"/>
          <w:szCs w:val="28"/>
        </w:rPr>
        <w:t>运动控制载体选择两轮驱动式先锋3移动机器人，</w:t>
      </w:r>
      <w:r>
        <w:rPr>
          <w:rFonts w:hint="eastAsia"/>
          <w:sz w:val="28"/>
          <w:szCs w:val="28"/>
        </w:rPr>
        <w:t>利用</w:t>
      </w:r>
      <w:r>
        <w:rPr>
          <w:rFonts w:ascii="Times New Roman" w:hAnsi="Times New Roman" w:cs="Times New Roman"/>
          <w:sz w:val="28"/>
          <w:szCs w:val="28"/>
        </w:rPr>
        <w:t>Cartographer</w:t>
      </w:r>
      <w:r>
        <w:rPr>
          <w:rFonts w:hint="eastAsia"/>
          <w:sz w:val="28"/>
          <w:szCs w:val="28"/>
        </w:rPr>
        <w:t>算法构建已知</w:t>
      </w:r>
      <w:r>
        <w:rPr>
          <w:sz w:val="28"/>
          <w:szCs w:val="28"/>
        </w:rPr>
        <w:t>环境的二维先验地图，</w:t>
      </w:r>
      <w:r>
        <w:rPr>
          <w:rFonts w:hint="eastAsia"/>
          <w:sz w:val="28"/>
          <w:szCs w:val="28"/>
        </w:rPr>
        <w:t>先验地图只取静态层。</w:t>
      </w:r>
    </w:p>
    <w:p>
      <w:pPr>
        <w:spacing w:line="360" w:lineRule="auto"/>
        <w:ind w:firstLine="560" w:firstLineChars="200"/>
        <w:rPr>
          <w:sz w:val="28"/>
          <w:szCs w:val="28"/>
        </w:rPr>
      </w:pPr>
      <w:r>
        <w:rPr>
          <w:rFonts w:ascii="Times New Roman" w:hAnsi="Times New Roman" w:cs="Times New Roman"/>
          <w:sz w:val="28"/>
          <w:szCs w:val="28"/>
        </w:rPr>
        <w:t>Cartographer</w:t>
      </w:r>
      <w:r>
        <w:rPr>
          <w:rFonts w:hint="eastAsia"/>
          <w:sz w:val="28"/>
          <w:szCs w:val="28"/>
        </w:rPr>
        <w:t>算法在构造先验地图过程中，通过闭环检测消除了构图过程中里程计带来的误差。以子图作为闭环检测的基本单元，一定数量的激光观测数据构成子图，基于其已有的激光数据将一次观测数据插入子图的最佳位置，生成一个子图后进行局部回环，所有的子图局部回环完成后再进行全局回环。</w:t>
      </w:r>
      <w:r>
        <w:rPr>
          <w:rFonts w:ascii="Times New Roman" w:hAnsi="Times New Roman" w:cs="Times New Roman"/>
          <w:sz w:val="28"/>
          <w:szCs w:val="28"/>
        </w:rPr>
        <w:t>Cartographer</w:t>
      </w:r>
      <w:r>
        <w:rPr>
          <w:rFonts w:hint="eastAsia"/>
          <w:sz w:val="28"/>
          <w:szCs w:val="28"/>
        </w:rPr>
        <w:t>算法构造的先验地图针对相似环境具有很高的精度，构造先验地图效果如图1。</w:t>
      </w:r>
    </w:p>
    <w:p>
      <w:pPr>
        <w:spacing w:line="360" w:lineRule="auto"/>
        <w:ind w:firstLine="560" w:firstLineChars="200"/>
        <w:rPr>
          <w:sz w:val="28"/>
          <w:szCs w:val="28"/>
        </w:rPr>
      </w:pPr>
      <w:r>
        <w:rPr>
          <w:rFonts w:hint="eastAsia"/>
          <w:sz w:val="28"/>
          <w:szCs w:val="28"/>
        </w:rPr>
        <w:t>步骤二、提取先验地图轮廓与关键特征点</w:t>
      </w:r>
    </w:p>
    <w:p>
      <w:pPr>
        <w:spacing w:line="360" w:lineRule="auto"/>
        <w:ind w:firstLine="560" w:firstLineChars="200"/>
        <w:rPr>
          <w:rFonts w:ascii="Times New Roman" w:hAnsi="Times New Roman" w:cs="Times New Roman"/>
          <w:sz w:val="28"/>
          <w:szCs w:val="28"/>
        </w:rPr>
      </w:pPr>
      <w:r>
        <w:rPr>
          <w:rFonts w:hint="eastAsia"/>
          <w:sz w:val="28"/>
          <w:szCs w:val="28"/>
        </w:rPr>
        <w:t>（2.1）对步骤一得到的先验地图进行灰度处理，即将先验地图图像由</w:t>
      </w:r>
      <w:r>
        <w:rPr>
          <w:rFonts w:ascii="Times New Roman" w:hAnsi="Times New Roman" w:cs="Times New Roman"/>
          <w:sz w:val="28"/>
          <w:szCs w:val="28"/>
        </w:rPr>
        <w:t>RGB</w:t>
      </w:r>
      <w:r>
        <w:rPr>
          <w:rFonts w:hint="eastAsia"/>
          <w:sz w:val="28"/>
          <w:szCs w:val="28"/>
        </w:rPr>
        <w:t>图像转换为灰度图像。</w:t>
      </w:r>
      <w:r>
        <w:rPr>
          <w:rFonts w:ascii="Times New Roman" w:hAnsi="Times New Roman" w:cs="Times New Roman"/>
          <w:sz w:val="28"/>
          <w:szCs w:val="28"/>
        </w:rPr>
        <w:t>RGB</w:t>
      </w:r>
      <w:r>
        <w:rPr>
          <w:rFonts w:hint="eastAsia" w:ascii="Times New Roman" w:hAnsi="Times New Roman" w:cs="Times New Roman"/>
          <w:sz w:val="28"/>
          <w:szCs w:val="28"/>
        </w:rPr>
        <w:t>图像每个像素点由</w:t>
      </w:r>
      <w:r>
        <w:rPr>
          <w:rFonts w:hint="eastAsia" w:ascii="Times New Roman" w:hAnsi="Times New Roman" w:cs="Times New Roman"/>
          <w:position w:val="-4"/>
          <w:sz w:val="28"/>
          <w:szCs w:val="28"/>
        </w:rPr>
        <w:object>
          <v:shape id="_x0000_i1074" o:spt="75" type="#_x0000_t75" style="height:13pt;width:12pt;" o:ole="t" filled="f" o:preferrelative="t" stroked="f" coordsize="21600,21600">
            <v:path/>
            <v:fill on="f" focussize="0,0"/>
            <v:stroke on="f" joinstyle="miter"/>
            <v:imagedata r:id="rId9" o:title=""/>
            <o:lock v:ext="edit" aspectratio="t"/>
            <w10:wrap type="none"/>
            <w10:anchorlock/>
          </v:shape>
          <o:OLEObject Type="Embed" ProgID="Equation.3" ShapeID="_x0000_i1074" DrawAspect="Content" ObjectID="_1468075774" r:id="rId96">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6"/>
          <w:sz w:val="28"/>
          <w:szCs w:val="28"/>
        </w:rPr>
        <w:object>
          <v:shape id="_x0000_i1075" o:spt="75" type="#_x0000_t75" style="height:14pt;width:13pt;" o:ole="t" filled="f" o:preferrelative="t" stroked="f" coordsize="21600,21600">
            <v:path/>
            <v:fill on="f" focussize="0,0"/>
            <v:stroke on="f" joinstyle="miter"/>
            <v:imagedata r:id="rId11" o:title=""/>
            <o:lock v:ext="edit" aspectratio="t"/>
            <w10:wrap type="none"/>
            <w10:anchorlock/>
          </v:shape>
          <o:OLEObject Type="Embed" ProgID="Equation.3" ShapeID="_x0000_i1075" DrawAspect="Content" ObjectID="_1468075775" r:id="rId97">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4"/>
          <w:sz w:val="28"/>
          <w:szCs w:val="28"/>
        </w:rPr>
        <w:object>
          <v:shape id="_x0000_i1076" o:spt="75" type="#_x0000_t75" style="height:13pt;width:12pt;" o:ole="t" filled="f" o:preferrelative="t" stroked="f" coordsize="21600,21600">
            <v:path/>
            <v:fill on="f" focussize="0,0"/>
            <v:stroke on="f" joinstyle="miter"/>
            <v:imagedata r:id="rId13" o:title=""/>
            <o:lock v:ext="edit" aspectratio="t"/>
            <w10:wrap type="none"/>
            <w10:anchorlock/>
          </v:shape>
          <o:OLEObject Type="Embed" ProgID="Equation.3" ShapeID="_x0000_i1076" DrawAspect="Content" ObjectID="_1468075776" r:id="rId98">
            <o:LockedField>false</o:LockedField>
          </o:OLEObject>
        </w:object>
      </w:r>
      <w:r>
        <w:rPr>
          <w:rFonts w:hint="eastAsia" w:ascii="Times New Roman" w:hAnsi="Times New Roman" w:cs="Times New Roman"/>
          <w:sz w:val="28"/>
          <w:szCs w:val="28"/>
        </w:rPr>
        <w:t>三个通道分量组成，灰度图像每个像素点值为单通道分量</w:t>
      </w:r>
      <w:r>
        <w:rPr>
          <w:rFonts w:hint="eastAsia" w:ascii="Times New Roman" w:hAnsi="Times New Roman" w:cs="Times New Roman"/>
          <w:position w:val="-4"/>
          <w:sz w:val="28"/>
          <w:szCs w:val="28"/>
        </w:rPr>
        <w:object>
          <v:shape id="_x0000_i1077" o:spt="75" type="#_x0000_t75" style="height:13pt;width:11pt;" o:ole="t" filled="f" o:preferrelative="t" stroked="f" coordsize="21600,21600">
            <v:path/>
            <v:fill on="f" focussize="0,0"/>
            <v:stroke on="f" joinstyle="miter"/>
            <v:imagedata r:id="rId15" o:title=""/>
            <o:lock v:ext="edit" aspectratio="t"/>
            <w10:wrap type="none"/>
            <w10:anchorlock/>
          </v:shape>
          <o:OLEObject Type="Embed" ProgID="Equation.3" ShapeID="_x0000_i1077" DrawAspect="Content" ObjectID="_1468075777" r:id="rId99">
            <o:LockedField>false</o:LockedField>
          </o:OLEObject>
        </w:object>
      </w:r>
      <w:r>
        <w:rPr>
          <w:rFonts w:hint="eastAsia" w:ascii="Times New Roman" w:hAnsi="Times New Roman" w:cs="Times New Roman"/>
          <w:sz w:val="28"/>
          <w:szCs w:val="28"/>
        </w:rPr>
        <w:t>。将RGB图像转为灰度图像的公式如下：</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b/>
          <w:bCs/>
          <w:position w:val="-10"/>
          <w:sz w:val="28"/>
          <w:szCs w:val="28"/>
        </w:rPr>
        <w:object>
          <v:shape id="_x0000_i1078" o:spt="75" type="#_x0000_t75" style="height:16pt;width:118pt;" o:ole="t" filled="f" o:preferrelative="t" stroked="f" coordsize="21600,21600">
            <v:path/>
            <v:fill on="f" focussize="0,0"/>
            <v:stroke on="f" joinstyle="miter"/>
            <v:imagedata r:id="rId17" o:title=""/>
            <o:lock v:ext="edit" aspectratio="t"/>
            <w10:wrap type="none"/>
            <w10:anchorlock/>
          </v:shape>
          <o:OLEObject Type="Embed" ProgID="Equation.3" ShapeID="_x0000_i1078" DrawAspect="Content" ObjectID="_1468075778" r:id="rId100">
            <o:LockedField>false</o:LockedField>
          </o:OLEObject>
        </w:object>
      </w:r>
      <w:r>
        <w:rPr>
          <w:rFonts w:hint="eastAsia" w:ascii="Times New Roman" w:hAnsi="Times New Roman" w:cs="Times New Roman"/>
          <w:b/>
          <w:bCs/>
          <w:position w:val="-10"/>
          <w:sz w:val="28"/>
          <w:szCs w:val="28"/>
        </w:rPr>
        <w:t xml:space="preserve">                          </w:t>
      </w:r>
      <w:r>
        <w:rPr>
          <w:rFonts w:hint="eastAsia" w:ascii="Times New Roman" w:hAnsi="Times New Roman" w:cs="Times New Roman"/>
          <w:sz w:val="28"/>
          <w:szCs w:val="28"/>
        </w:rPr>
        <w:t>（1）</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其中，</w:t>
      </w:r>
      <w:r>
        <w:rPr>
          <w:rFonts w:hint="eastAsia" w:ascii="Times New Roman" w:hAnsi="Times New Roman" w:cs="Times New Roman"/>
          <w:position w:val="-4"/>
          <w:sz w:val="28"/>
          <w:szCs w:val="28"/>
        </w:rPr>
        <w:object>
          <v:shape id="_x0000_i1079" o:spt="75" type="#_x0000_t75" style="height:13pt;width:12pt;" o:ole="t" filled="f" o:preferrelative="t" stroked="f" coordsize="21600,21600">
            <v:path/>
            <v:fill on="f" focussize="0,0"/>
            <v:stroke on="f" joinstyle="miter"/>
            <v:imagedata r:id="rId9" o:title=""/>
            <o:lock v:ext="edit" aspectratio="t"/>
            <w10:wrap type="none"/>
            <w10:anchorlock/>
          </v:shape>
          <o:OLEObject Type="Embed" ProgID="Equation.3" ShapeID="_x0000_i1079" DrawAspect="Content" ObjectID="_1468075779" r:id="rId101">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6"/>
          <w:sz w:val="28"/>
          <w:szCs w:val="28"/>
        </w:rPr>
        <w:object>
          <v:shape id="_x0000_i1080" o:spt="75" type="#_x0000_t75" style="height:14pt;width:13pt;" o:ole="t" filled="f" o:preferrelative="t" stroked="f" coordsize="21600,21600">
            <v:path/>
            <v:fill on="f" focussize="0,0"/>
            <v:stroke on="f" joinstyle="miter"/>
            <v:imagedata r:id="rId11" o:title=""/>
            <o:lock v:ext="edit" aspectratio="t"/>
            <w10:wrap type="none"/>
            <w10:anchorlock/>
          </v:shape>
          <o:OLEObject Type="Embed" ProgID="Equation.3" ShapeID="_x0000_i1080" DrawAspect="Content" ObjectID="_1468075780" r:id="rId102">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4"/>
          <w:sz w:val="28"/>
          <w:szCs w:val="28"/>
        </w:rPr>
        <w:object>
          <v:shape id="_x0000_i1081" o:spt="75" type="#_x0000_t75" style="height:13pt;width:12pt;" o:ole="t" filled="f" o:preferrelative="t" stroked="f" coordsize="21600,21600">
            <v:path/>
            <v:fill on="f" focussize="0,0"/>
            <v:stroke on="f" joinstyle="miter"/>
            <v:imagedata r:id="rId13" o:title=""/>
            <o:lock v:ext="edit" aspectratio="t"/>
            <w10:wrap type="none"/>
            <w10:anchorlock/>
          </v:shape>
          <o:OLEObject Type="Embed" ProgID="Equation.3" ShapeID="_x0000_i1081" DrawAspect="Content" ObjectID="_1468075781" r:id="rId103">
            <o:LockedField>false</o:LockedField>
          </o:OLEObject>
        </w:object>
      </w:r>
      <w:r>
        <w:rPr>
          <w:rFonts w:hint="eastAsia" w:ascii="Times New Roman" w:hAnsi="Times New Roman" w:cs="Times New Roman"/>
          <w:sz w:val="28"/>
          <w:szCs w:val="28"/>
        </w:rPr>
        <w:t>表示图像三个通道的值，</w:t>
      </w:r>
      <w:r>
        <w:rPr>
          <w:rFonts w:hint="eastAsia" w:ascii="Times New Roman" w:hAnsi="Times New Roman" w:cs="Times New Roman"/>
          <w:position w:val="-6"/>
          <w:sz w:val="28"/>
          <w:szCs w:val="28"/>
        </w:rPr>
        <w:object>
          <v:shape id="_x0000_i1082" o:spt="75" type="#_x0000_t75" style="height:11pt;width:12pt;" o:ole="t" filled="f" o:preferrelative="t" stroked="f" coordsize="21600,21600">
            <v:path/>
            <v:fill on="f" focussize="0,0"/>
            <v:stroke on="f" joinstyle="miter"/>
            <v:imagedata r:id="rId22" o:title=""/>
            <o:lock v:ext="edit" aspectratio="t"/>
            <w10:wrap type="none"/>
            <w10:anchorlock/>
          </v:shape>
          <o:OLEObject Type="Embed" ProgID="Equation.3" ShapeID="_x0000_i1082" DrawAspect="Content" ObjectID="_1468075782" r:id="rId104">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10"/>
          <w:sz w:val="28"/>
          <w:szCs w:val="28"/>
        </w:rPr>
        <w:object>
          <v:shape id="_x0000_i1083" o:spt="75" type="#_x0000_t75" style="height:16pt;width:12pt;" o:ole="t" filled="f" o:preferrelative="t" stroked="f" coordsize="21600,21600">
            <v:path/>
            <v:fill on="f" focussize="0,0"/>
            <v:stroke on="f" joinstyle="miter"/>
            <v:imagedata r:id="rId24" o:title=""/>
            <o:lock v:ext="edit" aspectratio="t"/>
            <w10:wrap type="none"/>
            <w10:anchorlock/>
          </v:shape>
          <o:OLEObject Type="Embed" ProgID="Equation.3" ShapeID="_x0000_i1083" DrawAspect="Content" ObjectID="_1468075783" r:id="rId105">
            <o:LockedField>false</o:LockedField>
          </o:OLEObject>
        </w:object>
      </w:r>
      <w:r>
        <w:rPr>
          <w:rFonts w:hint="eastAsia" w:ascii="Times New Roman" w:hAnsi="Times New Roman" w:cs="Times New Roman"/>
          <w:sz w:val="28"/>
          <w:szCs w:val="28"/>
        </w:rPr>
        <w:t>、</w:t>
      </w:r>
      <w:r>
        <w:rPr>
          <w:rFonts w:hint="eastAsia" w:ascii="Times New Roman" w:hAnsi="Times New Roman" w:cs="Times New Roman"/>
          <w:position w:val="-10"/>
          <w:sz w:val="28"/>
          <w:szCs w:val="28"/>
        </w:rPr>
        <w:object>
          <v:shape id="_x0000_i1084" o:spt="75" type="#_x0000_t75" style="height:13pt;width:10pt;" o:ole="t" filled="f" o:preferrelative="t" stroked="f" coordsize="21600,21600">
            <v:path/>
            <v:fill on="f" focussize="0,0"/>
            <v:stroke on="f" joinstyle="miter"/>
            <v:imagedata r:id="rId26" o:title=""/>
            <o:lock v:ext="edit" aspectratio="t"/>
            <w10:wrap type="none"/>
            <w10:anchorlock/>
          </v:shape>
          <o:OLEObject Type="Embed" ProgID="Equation.3" ShapeID="_x0000_i1084" DrawAspect="Content" ObjectID="_1468075784" r:id="rId106">
            <o:LockedField>false</o:LockedField>
          </o:OLEObject>
        </w:object>
      </w:r>
      <w:r>
        <w:rPr>
          <w:rFonts w:hint="eastAsia" w:ascii="Times New Roman" w:hAnsi="Times New Roman" w:cs="Times New Roman"/>
          <w:sz w:val="28"/>
          <w:szCs w:val="28"/>
        </w:rPr>
        <w:t>表示三个通道值在灰度图像像素值中的权重，</w:t>
      </w:r>
      <w:r>
        <w:rPr>
          <w:rFonts w:hint="eastAsia" w:ascii="Times New Roman" w:hAnsi="Times New Roman" w:cs="Times New Roman"/>
          <w:position w:val="-4"/>
          <w:sz w:val="28"/>
          <w:szCs w:val="28"/>
        </w:rPr>
        <w:object>
          <v:shape id="_x0000_i1085" o:spt="75" type="#_x0000_t75" style="height:13pt;width:11pt;" o:ole="t" filled="f" o:preferrelative="t" stroked="f" coordsize="21600,21600">
            <v:path/>
            <v:fill on="f" focussize="0,0"/>
            <v:stroke on="f" joinstyle="miter"/>
            <v:imagedata r:id="rId28" o:title=""/>
            <o:lock v:ext="edit" aspectratio="t"/>
            <w10:wrap type="none"/>
            <w10:anchorlock/>
          </v:shape>
          <o:OLEObject Type="Embed" ProgID="Equation.3" ShapeID="_x0000_i1085" DrawAspect="Content" ObjectID="_1468075785" r:id="rId107">
            <o:LockedField>false</o:LockedField>
          </o:OLEObject>
        </w:object>
      </w:r>
      <w:r>
        <w:rPr>
          <w:rFonts w:hint="eastAsia" w:ascii="Times New Roman" w:hAnsi="Times New Roman" w:cs="Times New Roman"/>
          <w:sz w:val="28"/>
          <w:szCs w:val="28"/>
        </w:rPr>
        <w:t>表示灰度图像的像素值。</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（2.2）将先验地图转换的灰度图像后，得到一个二维离散函数</w:t>
      </w:r>
      <w:r>
        <w:rPr>
          <w:rFonts w:hint="eastAsia" w:ascii="Times New Roman" w:hAnsi="Times New Roman" w:cs="Times New Roman"/>
          <w:position w:val="-10"/>
          <w:sz w:val="28"/>
          <w:szCs w:val="28"/>
        </w:rPr>
        <w:object>
          <v:shape id="_x0000_i1086" o:spt="75" type="#_x0000_t75" style="height:16pt;width:38pt;" o:ole="t" filled="f" o:preferrelative="t" stroked="f" coordsize="21600,21600">
            <v:path/>
            <v:fill on="f" focussize="0,0"/>
            <v:stroke on="f" joinstyle="miter"/>
            <v:imagedata r:id="rId30" o:title=""/>
            <o:lock v:ext="edit" aspectratio="t"/>
            <w10:wrap type="none"/>
            <w10:anchorlock/>
          </v:shape>
          <o:OLEObject Type="Embed" ProgID="Equation.3" ShapeID="_x0000_i1086" DrawAspect="Content" ObjectID="_1468075786" r:id="rId108">
            <o:LockedField>false</o:LockedField>
          </o:OLEObject>
        </w:object>
      </w:r>
      <w:r>
        <w:rPr>
          <w:rFonts w:hint="eastAsia" w:ascii="Times New Roman" w:hAnsi="Times New Roman" w:cs="Times New Roman"/>
          <w:sz w:val="28"/>
          <w:szCs w:val="28"/>
        </w:rPr>
        <w:t>，其中</w:t>
      </w:r>
      <w:r>
        <w:rPr>
          <w:rFonts w:hint="eastAsia" w:ascii="Times New Roman" w:hAnsi="Times New Roman" w:cs="Times New Roman"/>
          <w:position w:val="-10"/>
          <w:sz w:val="28"/>
          <w:szCs w:val="28"/>
        </w:rPr>
        <w:object>
          <v:shape id="_x0000_i1087" o:spt="75" type="#_x0000_t75" style="height:16pt;width:29pt;" o:ole="t" filled="f" o:preferrelative="t" stroked="f" coordsize="21600,21600">
            <v:path/>
            <v:fill on="f" focussize="0,0"/>
            <v:stroke on="f" joinstyle="miter"/>
            <v:imagedata r:id="rId32" o:title=""/>
            <o:lock v:ext="edit" aspectratio="t"/>
            <w10:wrap type="none"/>
            <w10:anchorlock/>
          </v:shape>
          <o:OLEObject Type="Embed" ProgID="Equation.3" ShapeID="_x0000_i1087" DrawAspect="Content" ObjectID="_1468075787" r:id="rId109">
            <o:LockedField>false</o:LockedField>
          </o:OLEObject>
        </w:object>
      </w:r>
      <w:r>
        <w:rPr>
          <w:rFonts w:hint="eastAsia" w:ascii="Times New Roman" w:hAnsi="Times New Roman" w:cs="Times New Roman"/>
          <w:sz w:val="28"/>
          <w:szCs w:val="28"/>
        </w:rPr>
        <w:t>表示灰度图像中像素点的坐标，</w:t>
      </w:r>
      <w:r>
        <w:rPr>
          <w:rFonts w:hint="eastAsia" w:ascii="Times New Roman" w:hAnsi="Times New Roman" w:cs="Times New Roman"/>
          <w:position w:val="-10"/>
          <w:sz w:val="28"/>
          <w:szCs w:val="28"/>
        </w:rPr>
        <w:object>
          <v:shape id="_x0000_i1088" o:spt="75" type="#_x0000_t75" style="height:16pt;width:38pt;" o:ole="t" filled="f" o:preferrelative="t" stroked="f" coordsize="21600,21600">
            <v:path/>
            <v:fill on="f" focussize="0,0"/>
            <v:stroke on="f" joinstyle="miter"/>
            <v:imagedata r:id="rId30" o:title=""/>
            <o:lock v:ext="edit" aspectratio="t"/>
            <w10:wrap type="none"/>
            <w10:anchorlock/>
          </v:shape>
          <o:OLEObject Type="Embed" ProgID="Equation.3" ShapeID="_x0000_i1088" DrawAspect="Content" ObjectID="_1468075788" r:id="rId110">
            <o:LockedField>false</o:LockedField>
          </o:OLEObject>
        </w:object>
      </w:r>
      <w:r>
        <w:rPr>
          <w:rFonts w:hint="eastAsia" w:ascii="Times New Roman" w:hAnsi="Times New Roman" w:cs="Times New Roman"/>
          <w:sz w:val="28"/>
          <w:szCs w:val="28"/>
        </w:rPr>
        <w:t>表示该坐标的像素值。求该二维离散函数在x方向和y方向上的梯度</w:t>
      </w:r>
      <w:r>
        <w:rPr>
          <w:rFonts w:hint="eastAsia" w:ascii="Times New Roman" w:hAnsi="Times New Roman" w:cs="Times New Roman"/>
          <w:position w:val="-14"/>
          <w:sz w:val="28"/>
          <w:szCs w:val="28"/>
        </w:rPr>
        <w:object>
          <v:shape id="_x0000_i1089" o:spt="75" type="#_x0000_t75" style="height:20pt;width:47pt;" o:ole="t" filled="f" o:preferrelative="t" stroked="f" coordsize="21600,21600">
            <v:path/>
            <v:fill on="f" focussize="0,0"/>
            <v:stroke on="f" joinstyle="miter"/>
            <v:imagedata r:id="rId35" o:title=""/>
            <o:lock v:ext="edit" aspectratio="t"/>
            <w10:wrap type="none"/>
            <w10:anchorlock/>
          </v:shape>
          <o:OLEObject Type="Embed" ProgID="Equation.3" ShapeID="_x0000_i1089" DrawAspect="Content" ObjectID="_1468075789" r:id="rId111">
            <o:LockedField>false</o:LockedField>
          </o:OLEObject>
        </w:object>
      </w:r>
      <w:r>
        <w:rPr>
          <w:rFonts w:hint="eastAsia" w:ascii="Times New Roman" w:hAnsi="Times New Roman" w:cs="Times New Roman"/>
          <w:sz w:val="28"/>
          <w:szCs w:val="28"/>
        </w:rPr>
        <w:t>：</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position w:val="-28"/>
          <w:sz w:val="28"/>
          <w:szCs w:val="28"/>
        </w:rPr>
        <w:object>
          <v:shape id="_x0000_i1090" o:spt="75" type="#_x0000_t75" style="height:33.5pt;width:157.5pt;" o:ole="t" filled="f" o:preferrelative="t" stroked="f" coordsize="21600,21600">
            <v:path/>
            <v:fill on="f" focussize="0,0"/>
            <v:stroke on="f" joinstyle="miter"/>
            <v:imagedata r:id="rId37" o:title=""/>
            <o:lock v:ext="edit" aspectratio="t"/>
            <w10:wrap type="none"/>
            <w10:anchorlock/>
          </v:shape>
          <o:OLEObject Type="Embed" ProgID="Equation.3" ShapeID="_x0000_i1090" DrawAspect="Content" ObjectID="_1468075790" r:id="rId112">
            <o:LockedField>false</o:LockedField>
          </o:OLEObject>
        </w:object>
      </w:r>
      <w:r>
        <w:rPr>
          <w:rFonts w:hint="eastAsia" w:ascii="Times New Roman" w:hAnsi="Times New Roman" w:cs="Times New Roman"/>
          <w:sz w:val="28"/>
          <w:szCs w:val="28"/>
        </w:rPr>
        <w:t xml:space="preserve">                       （2）</w:t>
      </w:r>
    </w:p>
    <w:p>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利用差分求解公式（2），得到图像梯度表达公式为：</w:t>
      </w:r>
    </w:p>
    <w:p>
      <w:pPr>
        <w:spacing w:line="360" w:lineRule="auto"/>
        <w:ind w:firstLine="420"/>
        <w:jc w:val="right"/>
        <w:rPr>
          <w:rFonts w:ascii="Times New Roman" w:hAnsi="Times New Roman" w:cs="Times New Roman"/>
          <w:sz w:val="28"/>
          <w:szCs w:val="28"/>
        </w:rPr>
      </w:pPr>
      <w:r>
        <w:rPr>
          <w:rFonts w:hint="eastAsia" w:ascii="Times New Roman" w:hAnsi="Times New Roman" w:cs="Times New Roman"/>
          <w:position w:val="-32"/>
          <w:sz w:val="28"/>
          <w:szCs w:val="28"/>
        </w:rPr>
        <w:object>
          <v:shape id="_x0000_i1091" o:spt="75" type="#_x0000_t75" style="height:38pt;width:129pt;" o:ole="t" filled="f" o:preferrelative="t" stroked="f" coordsize="21600,21600">
            <v:path/>
            <v:fill on="f" focussize="0,0"/>
            <v:stroke on="f" joinstyle="miter"/>
            <v:imagedata r:id="rId39" o:title=""/>
            <o:lock v:ext="edit" aspectratio="t"/>
            <w10:wrap type="none"/>
            <w10:anchorlock/>
          </v:shape>
          <o:OLEObject Type="Embed" ProgID="Equation.3" ShapeID="_x0000_i1091" DrawAspect="Content" ObjectID="_1468075791" r:id="rId113">
            <o:LockedField>false</o:LockedField>
          </o:OLEObject>
        </w:object>
      </w:r>
      <w:r>
        <w:rPr>
          <w:rFonts w:hint="eastAsia" w:ascii="Times New Roman" w:hAnsi="Times New Roman" w:cs="Times New Roman"/>
          <w:sz w:val="28"/>
          <w:szCs w:val="28"/>
        </w:rPr>
        <w:t xml:space="preserve">                         （3）  </w:t>
      </w:r>
    </w:p>
    <w:p>
      <w:pPr>
        <w:spacing w:line="360" w:lineRule="auto"/>
        <w:ind w:firstLine="560" w:firstLineChars="200"/>
        <w:rPr>
          <w:sz w:val="28"/>
          <w:szCs w:val="28"/>
        </w:rPr>
      </w:pPr>
      <w:r>
        <w:rPr>
          <w:rFonts w:hint="eastAsia"/>
          <w:sz w:val="28"/>
          <w:szCs w:val="28"/>
        </w:rPr>
        <w:t>利用公式（3）及图像梯度法提取出先验地图图像的轮廓（如图2所示</w:t>
      </w:r>
      <w:r>
        <w:rPr>
          <w:sz w:val="28"/>
          <w:szCs w:val="28"/>
        </w:rPr>
        <w:t>）</w:t>
      </w:r>
      <w:r>
        <w:rPr>
          <w:rFonts w:hint="eastAsia"/>
          <w:sz w:val="28"/>
          <w:szCs w:val="28"/>
        </w:rPr>
        <w:t>。</w:t>
      </w:r>
    </w:p>
    <w:p>
      <w:pPr>
        <w:spacing w:line="360" w:lineRule="auto"/>
        <w:ind w:firstLine="560" w:firstLineChars="200"/>
        <w:rPr>
          <w:sz w:val="28"/>
          <w:szCs w:val="28"/>
        </w:rPr>
      </w:pPr>
      <w:r>
        <w:rPr>
          <w:rFonts w:hint="eastAsia"/>
          <w:sz w:val="28"/>
          <w:szCs w:val="28"/>
        </w:rPr>
        <w:t>（2.3）利用公式（1）、（2）、（3）提取出先验地图图像轮廓以后，采用</w:t>
      </w:r>
      <w:r>
        <w:rPr>
          <w:rFonts w:ascii="Times New Roman" w:hAnsi="Times New Roman" w:cs="Times New Roman"/>
          <w:sz w:val="28"/>
          <w:szCs w:val="28"/>
        </w:rPr>
        <w:t>SIFT</w:t>
      </w:r>
      <w:r>
        <w:rPr>
          <w:rFonts w:hint="eastAsia"/>
          <w:sz w:val="28"/>
          <w:szCs w:val="28"/>
        </w:rPr>
        <w:t>（</w:t>
      </w:r>
      <w:r>
        <w:rPr>
          <w:rFonts w:ascii="Times New Roman" w:hAnsi="Times New Roman" w:cs="Times New Roman"/>
          <w:sz w:val="28"/>
          <w:szCs w:val="28"/>
        </w:rPr>
        <w:t>Scale-invariant feature transform</w:t>
      </w:r>
      <w:r>
        <w:rPr>
          <w:rFonts w:hint="eastAsia"/>
          <w:sz w:val="28"/>
          <w:szCs w:val="28"/>
        </w:rPr>
        <w:t>）算法对先验地图的轮廓图图像进行显式特征提取，提取出轮廓图的关键特征点，包含图像中的角点、拐点等兴趣点。提取出的显式特征可以提高匹配的精度。提取特征步骤如下：</w:t>
      </w:r>
    </w:p>
    <w:p>
      <w:pPr>
        <w:tabs>
          <w:tab w:val="left" w:pos="312"/>
        </w:tabs>
        <w:spacing w:line="360" w:lineRule="auto"/>
        <w:ind w:firstLine="560" w:firstLineChars="200"/>
        <w:rPr>
          <w:sz w:val="28"/>
          <w:szCs w:val="28"/>
        </w:rPr>
      </w:pPr>
      <w:r>
        <w:rPr>
          <w:rFonts w:hint="eastAsia"/>
          <w:sz w:val="28"/>
          <w:szCs w:val="28"/>
        </w:rPr>
        <w:t>1）将步骤（2.2）得到的图像轮廓作为二维观测数据</w:t>
      </w:r>
      <w:r>
        <w:rPr>
          <w:rFonts w:ascii="Times New Roman" w:hAnsi="Times New Roman" w:cs="Times New Roman"/>
          <w:sz w:val="28"/>
          <w:szCs w:val="28"/>
        </w:rPr>
        <w:t>Image</w:t>
      </w:r>
      <w:r>
        <w:rPr>
          <w:rFonts w:hint="eastAsia" w:ascii="Times New Roman" w:hAnsi="Times New Roman" w:cs="Times New Roman"/>
          <w:sz w:val="28"/>
          <w:szCs w:val="28"/>
        </w:rPr>
        <w:t>(x,y)，并生成</w:t>
      </w:r>
      <w:r>
        <w:rPr>
          <w:rFonts w:hint="eastAsia"/>
          <w:sz w:val="28"/>
          <w:szCs w:val="28"/>
        </w:rPr>
        <w:t>二维观测数据矩阵；</w:t>
      </w:r>
    </w:p>
    <w:p>
      <w:pPr>
        <w:tabs>
          <w:tab w:val="left" w:pos="312"/>
        </w:tabs>
        <w:spacing w:line="360" w:lineRule="auto"/>
        <w:ind w:firstLine="560" w:firstLineChars="200"/>
        <w:rPr>
          <w:sz w:val="28"/>
          <w:szCs w:val="28"/>
        </w:rPr>
      </w:pPr>
      <w:r>
        <w:rPr>
          <w:rFonts w:hint="eastAsia"/>
          <w:sz w:val="28"/>
          <w:szCs w:val="28"/>
        </w:rPr>
        <w:t>2）采用高斯函数对观测数据进行降采样处理生成图像金字塔，其中图像金字塔的层数确定为：</w:t>
      </w:r>
    </w:p>
    <w:p>
      <w:pPr>
        <w:spacing w:line="360" w:lineRule="auto"/>
        <w:jc w:val="right"/>
        <w:rPr>
          <w:sz w:val="28"/>
          <w:szCs w:val="28"/>
        </w:rPr>
      </w:pPr>
      <w:r>
        <w:rPr>
          <w:position w:val="-10"/>
          <w:sz w:val="28"/>
          <w:szCs w:val="28"/>
        </w:rPr>
        <w:object>
          <v:shape id="_x0000_i1092" o:spt="75" type="#_x0000_t75" style="height:16pt;width:123pt;" o:ole="t" filled="f" o:preferrelative="t" stroked="f" coordsize="21600,21600">
            <v:path/>
            <v:fill on="f" focussize="0,0"/>
            <v:stroke on="f" joinstyle="miter"/>
            <v:imagedata r:id="rId41" o:title=""/>
            <o:lock v:ext="edit" aspectratio="t"/>
            <w10:wrap type="none"/>
            <w10:anchorlock/>
          </v:shape>
          <o:OLEObject Type="Embed" ProgID="Equation.3" ShapeID="_x0000_i1092" DrawAspect="Content" ObjectID="_1468075792" r:id="rId114">
            <o:LockedField>false</o:LockedField>
          </o:OLEObject>
        </w:object>
      </w:r>
      <w:r>
        <w:rPr>
          <w:rFonts w:hint="eastAsia"/>
          <w:sz w:val="28"/>
          <w:szCs w:val="28"/>
        </w:rPr>
        <w:t xml:space="preserve">                         （4）</w:t>
      </w:r>
    </w:p>
    <w:p>
      <w:pPr>
        <w:spacing w:line="360" w:lineRule="auto"/>
        <w:ind w:firstLine="560" w:firstLineChars="200"/>
        <w:rPr>
          <w:sz w:val="28"/>
          <w:szCs w:val="28"/>
        </w:rPr>
      </w:pPr>
      <w:r>
        <w:rPr>
          <w:rFonts w:hint="eastAsia"/>
          <w:sz w:val="28"/>
          <w:szCs w:val="28"/>
        </w:rPr>
        <w:t>其中，</w:t>
      </w:r>
      <w:r>
        <w:rPr>
          <w:rFonts w:hint="eastAsia"/>
          <w:position w:val="-4"/>
          <w:sz w:val="28"/>
          <w:szCs w:val="28"/>
        </w:rPr>
        <w:object>
          <v:shape id="_x0000_i1093" o:spt="75" type="#_x0000_t75" style="height:13pt;width:14pt;" o:ole="t" filled="f" o:preferrelative="t" stroked="f" coordsize="21600,21600">
            <v:path/>
            <v:fill on="f" focussize="0,0"/>
            <v:stroke on="f" joinstyle="miter"/>
            <v:imagedata r:id="rId43" o:title=""/>
            <o:lock v:ext="edit" aspectratio="t"/>
            <w10:wrap type="none"/>
            <w10:anchorlock/>
          </v:shape>
          <o:OLEObject Type="Embed" ProgID="Equation.3" ShapeID="_x0000_i1093" DrawAspect="Content" ObjectID="_1468075793" r:id="rId115">
            <o:LockedField>false</o:LockedField>
          </o:OLEObject>
        </w:object>
      </w:r>
      <w:r>
        <w:rPr>
          <w:rFonts w:hint="eastAsia"/>
          <w:sz w:val="28"/>
          <w:szCs w:val="28"/>
        </w:rPr>
        <w:t>、</w:t>
      </w:r>
      <w:r>
        <w:rPr>
          <w:rFonts w:hint="eastAsia"/>
          <w:position w:val="-6"/>
          <w:sz w:val="28"/>
          <w:szCs w:val="28"/>
        </w:rPr>
        <w:object>
          <v:shape id="_x0000_i1094" o:spt="75" type="#_x0000_t75" style="height:14pt;width:14pt;" o:ole="t" filled="f" o:preferrelative="t" stroked="f" coordsize="21600,21600">
            <v:path/>
            <v:fill on="f" focussize="0,0"/>
            <v:stroke on="f" joinstyle="miter"/>
            <v:imagedata r:id="rId45" o:title=""/>
            <o:lock v:ext="edit" aspectratio="t"/>
            <w10:wrap type="none"/>
            <w10:anchorlock/>
          </v:shape>
          <o:OLEObject Type="Embed" ProgID="Equation.3" ShapeID="_x0000_i1094" DrawAspect="Content" ObjectID="_1468075794" r:id="rId116">
            <o:LockedField>false</o:LockedField>
          </o:OLEObject>
        </w:object>
      </w:r>
      <w:r>
        <w:rPr>
          <w:rFonts w:hint="eastAsia"/>
          <w:sz w:val="28"/>
          <w:szCs w:val="28"/>
        </w:rPr>
        <w:t>表示二维观测数据矩阵的行数和列数；</w:t>
      </w:r>
    </w:p>
    <w:p>
      <w:pPr>
        <w:spacing w:line="360" w:lineRule="auto"/>
        <w:ind w:firstLine="560" w:firstLineChars="200"/>
        <w:rPr>
          <w:sz w:val="28"/>
          <w:szCs w:val="28"/>
        </w:rPr>
      </w:pPr>
      <w:r>
        <w:rPr>
          <w:rFonts w:hint="eastAsia"/>
          <w:sz w:val="28"/>
          <w:szCs w:val="28"/>
        </w:rPr>
        <w:t>根据得到的图像金字塔，生成差分图像金字塔：</w:t>
      </w:r>
    </w:p>
    <w:p>
      <w:pPr>
        <w:spacing w:line="360" w:lineRule="auto"/>
        <w:ind w:firstLine="420"/>
        <w:jc w:val="right"/>
        <w:rPr>
          <w:sz w:val="28"/>
          <w:szCs w:val="28"/>
        </w:rPr>
      </w:pPr>
      <w:r>
        <w:rPr>
          <w:rFonts w:hint="eastAsia"/>
          <w:position w:val="-10"/>
          <w:sz w:val="28"/>
          <w:szCs w:val="28"/>
        </w:rPr>
        <w:object>
          <v:shape id="_x0000_i1095" o:spt="75" type="#_x0000_t75" style="height:16pt;width:127pt;" o:ole="t" filled="f" o:preferrelative="t" stroked="f" coordsize="21600,21600">
            <v:path/>
            <v:fill on="f" focussize="0,0"/>
            <v:stroke on="f" joinstyle="miter"/>
            <v:imagedata r:id="rId47" o:title=""/>
            <o:lock v:ext="edit" aspectratio="t"/>
            <w10:wrap type="none"/>
            <w10:anchorlock/>
          </v:shape>
          <o:OLEObject Type="Embed" ProgID="Equation.3" ShapeID="_x0000_i1095" DrawAspect="Content" ObjectID="_1468075795" r:id="rId117">
            <o:LockedField>false</o:LockedField>
          </o:OLEObject>
        </w:object>
      </w:r>
      <w:r>
        <w:rPr>
          <w:rFonts w:hint="eastAsia"/>
          <w:sz w:val="28"/>
          <w:szCs w:val="28"/>
        </w:rPr>
        <w:t xml:space="preserve">                         （5）</w:t>
      </w:r>
    </w:p>
    <w:p>
      <w:pPr>
        <w:spacing w:line="360" w:lineRule="auto"/>
        <w:ind w:firstLine="560" w:firstLineChars="200"/>
        <w:rPr>
          <w:sz w:val="28"/>
          <w:szCs w:val="28"/>
        </w:rPr>
      </w:pPr>
      <w:r>
        <w:rPr>
          <w:rFonts w:hint="eastAsia"/>
          <w:sz w:val="28"/>
          <w:szCs w:val="28"/>
        </w:rPr>
        <w:t>其中，</w:t>
      </w:r>
      <w:r>
        <w:rPr>
          <w:rFonts w:hint="eastAsia"/>
          <w:position w:val="-10"/>
          <w:sz w:val="28"/>
          <w:szCs w:val="28"/>
        </w:rPr>
        <w:object>
          <v:shape id="_x0000_i1096" o:spt="75" type="#_x0000_t75" style="height:16pt;width:44pt;" o:ole="t" filled="f" o:preferrelative="t" stroked="f" coordsize="21600,21600">
            <v:path/>
            <v:fill on="f" focussize="0,0"/>
            <v:stroke on="f" joinstyle="miter"/>
            <v:imagedata r:id="rId49" o:title=""/>
            <o:lock v:ext="edit" aspectratio="t"/>
            <w10:wrap type="none"/>
            <w10:anchorlock/>
          </v:shape>
          <o:OLEObject Type="Embed" ProgID="Equation.3" ShapeID="_x0000_i1096" DrawAspect="Content" ObjectID="_1468075796" r:id="rId118">
            <o:LockedField>false</o:LockedField>
          </o:OLEObject>
        </w:object>
      </w:r>
      <w:r>
        <w:rPr>
          <w:rFonts w:hint="eastAsia"/>
          <w:sz w:val="28"/>
          <w:szCs w:val="28"/>
        </w:rPr>
        <w:t>表示第</w:t>
      </w:r>
      <w:r>
        <w:rPr>
          <w:rFonts w:hint="eastAsia"/>
          <w:position w:val="-6"/>
          <w:sz w:val="28"/>
          <w:szCs w:val="28"/>
        </w:rPr>
        <w:object>
          <v:shape id="_x0000_i1097" o:spt="75" type="#_x0000_t75" style="height:14pt;width:28.5pt;" o:ole="t" filled="f" o:preferrelative="t" stroked="f" coordsize="21600,21600">
            <v:path/>
            <v:fill on="f" focussize="0,0"/>
            <v:stroke on="f" joinstyle="miter"/>
            <v:imagedata r:id="rId51" o:title=""/>
            <o:lock v:ext="edit" aspectratio="t"/>
            <w10:wrap type="none"/>
            <w10:anchorlock/>
          </v:shape>
          <o:OLEObject Type="Embed" ProgID="Equation.3" ShapeID="_x0000_i1097" DrawAspect="Content" ObjectID="_1468075797" r:id="rId119">
            <o:LockedField>false</o:LockedField>
          </o:OLEObject>
        </w:object>
      </w:r>
      <w:r>
        <w:rPr>
          <w:rFonts w:hint="eastAsia"/>
          <w:sz w:val="28"/>
          <w:szCs w:val="28"/>
        </w:rPr>
        <w:t>层降采样的图像，</w:t>
      </w:r>
      <w:r>
        <w:rPr>
          <w:rFonts w:hint="eastAsia"/>
          <w:position w:val="-10"/>
          <w:sz w:val="28"/>
          <w:szCs w:val="28"/>
        </w:rPr>
        <w:object>
          <v:shape id="_x0000_i1098" o:spt="75" type="#_x0000_t75" style="height:16pt;width:29pt;" o:ole="t" filled="f" o:preferrelative="t" stroked="f" coordsize="21600,21600">
            <v:path/>
            <v:fill on="f" focussize="0,0"/>
            <v:stroke on="f" joinstyle="miter"/>
            <v:imagedata r:id="rId53" o:title=""/>
            <o:lock v:ext="edit" aspectratio="t"/>
            <w10:wrap type="none"/>
            <w10:anchorlock/>
          </v:shape>
          <o:OLEObject Type="Embed" ProgID="Equation.3" ShapeID="_x0000_i1098" DrawAspect="Content" ObjectID="_1468075798" r:id="rId120">
            <o:LockedField>false</o:LockedField>
          </o:OLEObject>
        </w:object>
      </w:r>
      <w:r>
        <w:rPr>
          <w:rFonts w:hint="eastAsia"/>
          <w:sz w:val="28"/>
          <w:szCs w:val="28"/>
        </w:rPr>
        <w:t>表示第</w:t>
      </w:r>
      <w:r>
        <w:rPr>
          <w:rFonts w:hint="eastAsia"/>
          <w:position w:val="-6"/>
          <w:sz w:val="28"/>
          <w:szCs w:val="28"/>
        </w:rPr>
        <w:object>
          <v:shape id="_x0000_i1099" o:spt="75" type="#_x0000_t75" style="height:14pt;width:14pt;" o:ole="t" filled="f" o:preferrelative="t" stroked="f" coordsize="21600,21600">
            <v:path/>
            <v:fill on="f" focussize="0,0"/>
            <v:stroke on="f" joinstyle="miter"/>
            <v:imagedata r:id="rId55" o:title=""/>
            <o:lock v:ext="edit" aspectratio="t"/>
            <w10:wrap type="none"/>
            <w10:anchorlock/>
          </v:shape>
          <o:OLEObject Type="Embed" ProgID="Equation.3" ShapeID="_x0000_i1099" DrawAspect="Content" ObjectID="_1468075799" r:id="rId121">
            <o:LockedField>false</o:LockedField>
          </o:OLEObject>
        </w:object>
      </w:r>
      <w:r>
        <w:rPr>
          <w:rFonts w:hint="eastAsia"/>
          <w:sz w:val="28"/>
          <w:szCs w:val="28"/>
        </w:rPr>
        <w:t>层降采样的图像。</w:t>
      </w:r>
    </w:p>
    <w:p>
      <w:pPr>
        <w:spacing w:line="360" w:lineRule="auto"/>
        <w:ind w:firstLine="560" w:firstLineChars="200"/>
        <w:rPr>
          <w:sz w:val="28"/>
          <w:szCs w:val="28"/>
        </w:rPr>
      </w:pPr>
      <w:r>
        <w:rPr>
          <w:rFonts w:hint="eastAsia"/>
          <w:sz w:val="28"/>
          <w:szCs w:val="28"/>
        </w:rPr>
        <w:t>3）由差分图像金字塔确定局部极值点，具体为：遍历差分图像金字塔的第二层到倒数第二层，分别比较每个像素点与周围像素点像素值的大小，当该像素点像素值大于或小于它的图像域和尺度域的所有相邻点时，即为极值点。</w:t>
      </w:r>
    </w:p>
    <w:p>
      <w:pPr>
        <w:spacing w:line="360" w:lineRule="auto"/>
        <w:ind w:firstLine="560" w:firstLineChars="200"/>
        <w:rPr>
          <w:sz w:val="28"/>
          <w:szCs w:val="28"/>
        </w:rPr>
      </w:pPr>
      <w:r>
        <w:rPr>
          <w:rFonts w:hint="eastAsia"/>
          <w:sz w:val="28"/>
          <w:szCs w:val="28"/>
        </w:rPr>
        <w:t>4）由差分图像金字塔中得到的局部极值点回至图像金字塔中，确定极值点的主要方向。局部极值点对应于图像金字塔中的局部区域即为要提取的关键点，分析图像金字塔中局部区域的方向直方图，方向直方图的峰值则代表了该关键点邻域梯度的方向，以方向直方图中最大值作为该关键点的主方向。</w:t>
      </w:r>
    </w:p>
    <w:p>
      <w:pPr>
        <w:spacing w:line="360" w:lineRule="auto"/>
        <w:ind w:firstLine="560" w:firstLineChars="200"/>
        <w:rPr>
          <w:sz w:val="28"/>
          <w:szCs w:val="28"/>
        </w:rPr>
      </w:pPr>
      <w:r>
        <w:rPr>
          <w:rFonts w:hint="eastAsia"/>
          <w:sz w:val="28"/>
          <w:szCs w:val="28"/>
        </w:rPr>
        <w:t>以上步骤提取出的先验地图的轮廓的特征点如图3。</w:t>
      </w:r>
    </w:p>
    <w:p>
      <w:pPr>
        <w:spacing w:line="360" w:lineRule="auto"/>
        <w:ind w:firstLine="560" w:firstLineChars="200"/>
        <w:rPr>
          <w:sz w:val="28"/>
          <w:szCs w:val="28"/>
        </w:rPr>
      </w:pPr>
      <w:r>
        <w:rPr>
          <w:rFonts w:hint="eastAsia"/>
          <w:sz w:val="28"/>
          <w:szCs w:val="28"/>
        </w:rPr>
        <w:t>步骤三、处理第一帧激光数据</w:t>
      </w:r>
    </w:p>
    <w:p>
      <w:pPr>
        <w:spacing w:line="360" w:lineRule="auto"/>
        <w:ind w:firstLine="560" w:firstLineChars="200"/>
        <w:rPr>
          <w:color w:val="000000" w:themeColor="text1"/>
          <w:sz w:val="28"/>
          <w:szCs w:val="28"/>
        </w:rPr>
      </w:pPr>
      <w:r>
        <w:rPr>
          <w:rFonts w:hint="eastAsia"/>
          <w:color w:val="000000" w:themeColor="text1"/>
          <w:sz w:val="28"/>
          <w:szCs w:val="28"/>
        </w:rPr>
        <w:t>对于第一次采集的激光数据，激光点相对于激光观测器越远的距离，激光点越稀疏，</w:t>
      </w:r>
      <w:r>
        <w:rPr>
          <w:rFonts w:hint="eastAsia"/>
          <w:sz w:val="28"/>
          <w:szCs w:val="28"/>
        </w:rPr>
        <w:t>如</w:t>
      </w:r>
      <w:r>
        <w:rPr>
          <w:rFonts w:hint="eastAsia"/>
          <w:color w:val="000000" w:themeColor="text1"/>
          <w:sz w:val="28"/>
          <w:szCs w:val="28"/>
        </w:rPr>
        <w:t>图</w:t>
      </w:r>
      <w:r>
        <w:rPr>
          <w:rFonts w:ascii="Times New Roman" w:hAnsi="Times New Roman" w:cs="Times New Roman"/>
          <w:color w:val="000000" w:themeColor="text1"/>
          <w:sz w:val="28"/>
          <w:szCs w:val="28"/>
        </w:rPr>
        <w:t>4</w:t>
      </w:r>
      <w:r>
        <w:rPr>
          <w:rFonts w:hint="eastAsia"/>
          <w:color w:val="000000" w:themeColor="text1"/>
          <w:sz w:val="28"/>
          <w:szCs w:val="28"/>
        </w:rPr>
        <w:t>。在图像轮廓匹配时，对稀疏的激光点进行噪声处理；遍历激光点云，</w:t>
      </w:r>
      <w:r>
        <w:rPr>
          <w:rFonts w:hint="eastAsia"/>
          <w:color w:val="000000" w:themeColor="text1"/>
          <w:sz w:val="28"/>
          <w:szCs w:val="28"/>
          <w:highlight w:val="none"/>
        </w:rPr>
        <w:t>对于激光点云中的一个</w:t>
      </w:r>
      <w:ins w:id="10" w:author="于世宽" w:date="2018-11-13T10:15:58Z">
        <w:r>
          <w:rPr>
            <w:rFonts w:hint="eastAsia"/>
            <w:color w:val="000000" w:themeColor="text1"/>
            <w:sz w:val="28"/>
            <w:szCs w:val="28"/>
            <w:highlight w:val="none"/>
            <w:lang w:val="en-US" w:eastAsia="zh-CN"/>
          </w:rPr>
          <w:t>激光点</w:t>
        </w:r>
      </w:ins>
      <w:del w:id="11" w:author="于世宽" w:date="2018-11-13T10:15:56Z">
        <w:r>
          <w:rPr>
            <w:rFonts w:hint="eastAsia"/>
            <w:color w:val="000000" w:themeColor="text1"/>
            <w:sz w:val="28"/>
            <w:szCs w:val="28"/>
            <w:highlight w:val="none"/>
          </w:rPr>
          <w:delText>点云</w:delText>
        </w:r>
      </w:del>
      <w:r>
        <w:rPr>
          <w:rFonts w:hint="eastAsia"/>
          <w:color w:val="000000" w:themeColor="text1"/>
          <w:position w:val="-14"/>
          <w:sz w:val="28"/>
          <w:szCs w:val="28"/>
          <w:highlight w:val="none"/>
        </w:rPr>
        <w:object>
          <v:shape id="_x0000_i1100" o:spt="75" type="#_x0000_t75" style="height:19pt;width:14pt;" o:ole="t" filled="f" o:preferrelative="t" stroked="f" coordsize="21600,21600">
            <v:path/>
            <v:fill on="f" focussize="0,0"/>
            <v:stroke on="f" joinstyle="miter"/>
            <v:imagedata r:id="rId57" o:title=""/>
            <o:lock v:ext="edit" aspectratio="t"/>
            <w10:wrap type="none"/>
            <w10:anchorlock/>
          </v:shape>
          <o:OLEObject Type="Embed" ProgID="Equation.3" ShapeID="_x0000_i1100" DrawAspect="Content" ObjectID="_1468075800" r:id="rId122">
            <o:LockedField>false</o:LockedField>
          </o:OLEObject>
        </w:object>
      </w:r>
      <w:r>
        <w:rPr>
          <w:rFonts w:hint="eastAsia"/>
          <w:color w:val="000000" w:themeColor="text1"/>
          <w:sz w:val="28"/>
          <w:szCs w:val="28"/>
          <w:highlight w:val="none"/>
        </w:rPr>
        <w:t>，当其与最近</w:t>
      </w:r>
      <w:ins w:id="12" w:author="于世宽" w:date="2018-11-13T10:16:03Z">
        <w:r>
          <w:rPr>
            <w:rFonts w:hint="eastAsia"/>
            <w:color w:val="000000" w:themeColor="text1"/>
            <w:sz w:val="28"/>
            <w:szCs w:val="28"/>
            <w:highlight w:val="none"/>
            <w:lang w:val="en-US" w:eastAsia="zh-CN"/>
          </w:rPr>
          <w:t>激光点</w:t>
        </w:r>
      </w:ins>
      <w:del w:id="13" w:author="于世宽" w:date="2018-11-13T10:16:01Z">
        <w:r>
          <w:rPr>
            <w:rFonts w:hint="eastAsia"/>
            <w:color w:val="000000" w:themeColor="text1"/>
            <w:sz w:val="28"/>
            <w:szCs w:val="28"/>
            <w:highlight w:val="none"/>
          </w:rPr>
          <w:delText>点云</w:delText>
        </w:r>
      </w:del>
      <w:r>
        <w:rPr>
          <w:rFonts w:hint="eastAsia"/>
          <w:color w:val="000000" w:themeColor="text1"/>
          <w:sz w:val="28"/>
          <w:szCs w:val="28"/>
          <w:highlight w:val="none"/>
        </w:rPr>
        <w:t>的距离大于所有的</w:t>
      </w:r>
      <w:ins w:id="14" w:author="于世宽" w:date="2018-11-13T10:16:08Z">
        <w:r>
          <w:rPr>
            <w:rFonts w:hint="eastAsia"/>
            <w:color w:val="000000" w:themeColor="text1"/>
            <w:sz w:val="28"/>
            <w:szCs w:val="28"/>
            <w:highlight w:val="none"/>
            <w:lang w:val="en-US" w:eastAsia="zh-CN"/>
          </w:rPr>
          <w:t>激光点</w:t>
        </w:r>
      </w:ins>
      <w:del w:id="15" w:author="于世宽" w:date="2018-11-13T10:16:06Z">
        <w:r>
          <w:rPr>
            <w:rFonts w:hint="eastAsia"/>
            <w:color w:val="000000" w:themeColor="text1"/>
            <w:sz w:val="28"/>
            <w:szCs w:val="28"/>
            <w:highlight w:val="none"/>
          </w:rPr>
          <w:delText>点云</w:delText>
        </w:r>
      </w:del>
      <w:r>
        <w:rPr>
          <w:rFonts w:hint="eastAsia"/>
          <w:color w:val="000000" w:themeColor="text1"/>
          <w:sz w:val="28"/>
          <w:szCs w:val="28"/>
          <w:highlight w:val="none"/>
        </w:rPr>
        <w:t>间的平均距离时，将</w:t>
      </w:r>
      <w:ins w:id="16" w:author="于世宽" w:date="2018-11-13T10:16:16Z">
        <w:r>
          <w:rPr>
            <w:rFonts w:hint="eastAsia"/>
            <w:color w:val="000000" w:themeColor="text1"/>
            <w:sz w:val="28"/>
            <w:szCs w:val="28"/>
            <w:highlight w:val="none"/>
            <w:lang w:val="en-US" w:eastAsia="zh-CN"/>
          </w:rPr>
          <w:t>激光点</w:t>
        </w:r>
      </w:ins>
      <w:del w:id="17" w:author="于世宽" w:date="2018-11-13T10:16:14Z">
        <w:r>
          <w:rPr>
            <w:rFonts w:hint="eastAsia"/>
            <w:color w:val="000000" w:themeColor="text1"/>
            <w:sz w:val="28"/>
            <w:szCs w:val="28"/>
            <w:highlight w:val="none"/>
          </w:rPr>
          <w:delText>点云</w:delText>
        </w:r>
      </w:del>
      <w:r>
        <w:rPr>
          <w:rFonts w:hint="eastAsia"/>
          <w:color w:val="000000" w:themeColor="text1"/>
          <w:position w:val="-14"/>
          <w:sz w:val="28"/>
          <w:szCs w:val="28"/>
          <w:highlight w:val="none"/>
        </w:rPr>
        <w:object>
          <v:shape id="_x0000_i1101" o:spt="75" type="#_x0000_t75" style="height:19pt;width:14pt;" o:ole="t" filled="f" o:preferrelative="t" stroked="f" coordsize="21600,21600">
            <v:path/>
            <v:fill on="f" focussize="0,0"/>
            <v:stroke on="f" joinstyle="miter"/>
            <v:imagedata r:id="rId57" o:title=""/>
            <o:lock v:ext="edit" aspectratio="t"/>
            <w10:wrap type="none"/>
            <w10:anchorlock/>
          </v:shape>
          <o:OLEObject Type="Embed" ProgID="Equation.3" ShapeID="_x0000_i1101" DrawAspect="Content" ObjectID="_1468075801" r:id="rId123">
            <o:LockedField>false</o:LockedField>
          </o:OLEObject>
        </w:object>
      </w:r>
      <w:r>
        <w:rPr>
          <w:rFonts w:hint="eastAsia"/>
          <w:color w:val="000000" w:themeColor="text1"/>
          <w:sz w:val="28"/>
          <w:szCs w:val="28"/>
          <w:highlight w:val="none"/>
        </w:rPr>
        <w:t>设定为孤点</w:t>
      </w:r>
      <w:r>
        <w:rPr>
          <w:rFonts w:hint="eastAsia"/>
          <w:color w:val="000000" w:themeColor="text1"/>
          <w:sz w:val="28"/>
          <w:szCs w:val="28"/>
        </w:rPr>
        <w:t>，将所有的孤点剔除（如图</w:t>
      </w:r>
      <w:r>
        <w:rPr>
          <w:rFonts w:ascii="Times New Roman" w:hAnsi="Times New Roman" w:cs="Times New Roman"/>
          <w:color w:val="000000" w:themeColor="text1"/>
          <w:sz w:val="28"/>
          <w:szCs w:val="28"/>
        </w:rPr>
        <w:t>5</w:t>
      </w:r>
      <w:r>
        <w:rPr>
          <w:rFonts w:hint="eastAsia"/>
          <w:color w:val="000000" w:themeColor="text1"/>
          <w:sz w:val="28"/>
          <w:szCs w:val="28"/>
        </w:rPr>
        <w:t>）。将第一帧激光保存为图像格式，并按照步骤二所述方式提取第一帧激光图像的</w:t>
      </w:r>
      <w:r>
        <w:rPr>
          <w:rFonts w:hint="eastAsia"/>
          <w:sz w:val="28"/>
          <w:szCs w:val="28"/>
        </w:rPr>
        <w:t>轮廓与关键特征点</w:t>
      </w:r>
      <w:r>
        <w:rPr>
          <w:rFonts w:ascii="Times New Roman" w:hAnsi="Times New Roman" w:cs="Times New Roman"/>
          <w:color w:val="000000" w:themeColor="text1"/>
          <w:sz w:val="28"/>
          <w:szCs w:val="28"/>
        </w:rPr>
        <w:t>；</w:t>
      </w:r>
    </w:p>
    <w:p>
      <w:pPr>
        <w:spacing w:line="360" w:lineRule="auto"/>
        <w:ind w:firstLine="560" w:firstLineChars="200"/>
        <w:rPr>
          <w:sz w:val="28"/>
          <w:szCs w:val="28"/>
        </w:rPr>
      </w:pPr>
      <w:r>
        <w:rPr>
          <w:rFonts w:hint="eastAsia"/>
          <w:sz w:val="28"/>
          <w:szCs w:val="28"/>
        </w:rPr>
        <w:t>步骤四、采用线性最近邻</w:t>
      </w:r>
      <w:r>
        <w:rPr>
          <w:rFonts w:ascii="Times New Roman" w:hAnsi="Times New Roman" w:cs="Times New Roman"/>
          <w:sz w:val="28"/>
          <w:szCs w:val="28"/>
        </w:rPr>
        <w:t>knn</w:t>
      </w:r>
      <w:r>
        <w:rPr>
          <w:rFonts w:hint="eastAsia"/>
          <w:sz w:val="28"/>
          <w:szCs w:val="28"/>
        </w:rPr>
        <w:t>搜索算法匹配激光轮廓与先验地图轮廓</w:t>
      </w:r>
    </w:p>
    <w:p>
      <w:pPr>
        <w:spacing w:line="360" w:lineRule="auto"/>
        <w:ind w:firstLine="560" w:firstLineChars="200"/>
        <w:rPr>
          <w:sz w:val="28"/>
          <w:szCs w:val="28"/>
        </w:rPr>
      </w:pPr>
      <w:r>
        <w:rPr>
          <w:rFonts w:hint="eastAsia"/>
          <w:sz w:val="28"/>
          <w:szCs w:val="28"/>
        </w:rPr>
        <w:t>（4.1）将激光轮廓图像作为训练集</w:t>
      </w:r>
      <w:r>
        <w:rPr>
          <w:rFonts w:hint="eastAsia"/>
          <w:position w:val="-12"/>
          <w:sz w:val="28"/>
          <w:szCs w:val="28"/>
        </w:rPr>
        <w:object>
          <v:shape id="_x0000_i1102" o:spt="75" type="#_x0000_t75" style="height:18.5pt;width:72pt;" o:ole="t" filled="f" o:preferrelative="t" stroked="f" coordsize="21600,21600">
            <v:path/>
            <v:fill on="f" focussize="0,0"/>
            <v:stroke on="f" joinstyle="miter"/>
            <v:imagedata r:id="rId60" o:title=""/>
            <o:lock v:ext="edit" aspectratio="t"/>
            <w10:wrap type="none"/>
            <w10:anchorlock/>
          </v:shape>
          <o:OLEObject Type="Embed" ProgID="Equation.3" ShapeID="_x0000_i1102" DrawAspect="Content" ObjectID="_1468075802" r:id="rId124">
            <o:LockedField>false</o:LockedField>
          </o:OLEObject>
        </w:object>
      </w:r>
      <w:r>
        <w:rPr>
          <w:rFonts w:hint="eastAsia"/>
          <w:sz w:val="28"/>
          <w:szCs w:val="28"/>
        </w:rPr>
        <w:t>，将先验地图轮廓图像作为查询集</w:t>
      </w:r>
      <w:r>
        <w:rPr>
          <w:rFonts w:hint="eastAsia"/>
          <w:position w:val="-12"/>
          <w:sz w:val="28"/>
          <w:szCs w:val="28"/>
        </w:rPr>
        <w:object>
          <v:shape id="_x0000_i1103" o:spt="75" type="#_x0000_t75" style="height:18.5pt;width:94.5pt;" o:ole="t" filled="f" o:preferrelative="t" stroked="f" coordsize="21600,21600">
            <v:path/>
            <v:fill on="f" focussize="0,0"/>
            <v:stroke on="f" joinstyle="miter"/>
            <v:imagedata r:id="rId62" o:title=""/>
            <o:lock v:ext="edit" aspectratio="t"/>
            <w10:wrap type="none"/>
            <w10:anchorlock/>
          </v:shape>
          <o:OLEObject Type="Embed" ProgID="Equation.3" ShapeID="_x0000_i1103" DrawAspect="Content" ObjectID="_1468075803" r:id="rId125">
            <o:LockedField>false</o:LockedField>
          </o:OLEObject>
        </w:object>
      </w:r>
      <w:r>
        <w:rPr>
          <w:rFonts w:hint="eastAsia"/>
          <w:sz w:val="28"/>
          <w:szCs w:val="28"/>
        </w:rPr>
        <w:t>。</w:t>
      </w:r>
    </w:p>
    <w:p>
      <w:pPr>
        <w:spacing w:line="360" w:lineRule="auto"/>
        <w:ind w:firstLine="560" w:firstLineChars="200"/>
        <w:rPr>
          <w:sz w:val="28"/>
          <w:szCs w:val="28"/>
        </w:rPr>
      </w:pPr>
      <w:r>
        <w:rPr>
          <w:rFonts w:hint="eastAsia"/>
          <w:sz w:val="28"/>
          <w:szCs w:val="28"/>
        </w:rPr>
        <w:t>（4.2）将训练集中的特征点与查询集中的特征点进行交叉匹配，即形成特征点集合</w:t>
      </w:r>
      <w:r>
        <w:rPr>
          <w:rFonts w:hint="eastAsia"/>
          <w:position w:val="-12"/>
          <w:sz w:val="28"/>
          <w:szCs w:val="28"/>
        </w:rPr>
        <w:object>
          <v:shape id="_x0000_i1104" o:spt="75" type="#_x0000_t75" style="height:18.5pt;width:236.5pt;" o:ole="t" filled="f" o:preferrelative="t" stroked="f" coordsize="21600,21600">
            <v:path/>
            <v:fill on="f" focussize="0,0"/>
            <v:stroke on="f" joinstyle="miter"/>
            <v:imagedata r:id="rId64" o:title=""/>
            <o:lock v:ext="edit" aspectratio="t"/>
            <w10:wrap type="none"/>
            <w10:anchorlock/>
          </v:shape>
          <o:OLEObject Type="Embed" ProgID="Equation.3" ShapeID="_x0000_i1104" DrawAspect="Content" ObjectID="_1468075804" r:id="rId126">
            <o:LockedField>false</o:LockedField>
          </o:OLEObject>
        </w:object>
      </w:r>
      <w:r>
        <w:rPr>
          <w:rFonts w:hint="eastAsia"/>
          <w:sz w:val="28"/>
          <w:szCs w:val="28"/>
        </w:rPr>
        <w:t>；该匹配形成的特征点对数庞大，也无法定位出激光轮廓对应于先验地图中的位置。</w:t>
      </w:r>
    </w:p>
    <w:p>
      <w:pPr>
        <w:spacing w:line="360" w:lineRule="auto"/>
        <w:ind w:firstLine="560" w:firstLineChars="200"/>
        <w:rPr>
          <w:sz w:val="28"/>
          <w:szCs w:val="28"/>
        </w:rPr>
      </w:pPr>
      <w:r>
        <w:rPr>
          <w:rFonts w:hint="eastAsia"/>
          <w:sz w:val="28"/>
          <w:szCs w:val="28"/>
        </w:rPr>
        <w:t>（4.3）将特征点集合进行过滤：对于每个训练集中的特征点</w:t>
      </w:r>
      <w:r>
        <w:rPr>
          <w:rFonts w:hint="eastAsia"/>
          <w:position w:val="-10"/>
          <w:sz w:val="28"/>
          <w:szCs w:val="28"/>
        </w:rPr>
        <w:object>
          <v:shape id="_x0000_i1105" o:spt="75" type="#_x0000_t75" style="height:17pt;width:40.5pt;" o:ole="t" filled="f" o:preferrelative="t" stroked="f" coordsize="21600,21600">
            <v:path/>
            <v:fill on="f" focussize="0,0"/>
            <v:stroke on="f" joinstyle="miter"/>
            <v:imagedata r:id="rId66" o:title=""/>
            <o:lock v:ext="edit" aspectratio="t"/>
            <w10:wrap type="none"/>
            <w10:anchorlock/>
          </v:shape>
          <o:OLEObject Type="Embed" ProgID="Equation.3" ShapeID="_x0000_i1105" DrawAspect="Content" ObjectID="_1468075805" r:id="rId127">
            <o:LockedField>false</o:LockedField>
          </o:OLEObject>
        </w:object>
      </w:r>
      <w:r>
        <w:rPr>
          <w:rFonts w:hint="eastAsia"/>
          <w:sz w:val="28"/>
          <w:szCs w:val="28"/>
        </w:rPr>
        <w:t>，在查询集中选择</w:t>
      </w:r>
      <w:r>
        <w:rPr>
          <w:rFonts w:hint="eastAsia"/>
          <w:position w:val="-4"/>
          <w:sz w:val="28"/>
          <w:szCs w:val="28"/>
        </w:rPr>
        <w:object>
          <v:shape id="_x0000_i1106" o:spt="75" type="#_x0000_t75" style="height:13pt;width:13pt;" o:ole="t" filled="f" o:preferrelative="t" stroked="f" coordsize="21600,21600">
            <v:path/>
            <v:fill on="f" focussize="0,0"/>
            <v:stroke on="f" joinstyle="miter"/>
            <v:imagedata r:id="rId68" o:title=""/>
            <o:lock v:ext="edit" aspectratio="t"/>
            <w10:wrap type="none"/>
            <w10:anchorlock/>
          </v:shape>
          <o:OLEObject Type="Embed" ProgID="Equation.3" ShapeID="_x0000_i1106" DrawAspect="Content" ObjectID="_1468075806" r:id="rId128">
            <o:LockedField>false</o:LockedField>
          </o:OLEObject>
        </w:object>
      </w:r>
      <w:r>
        <w:rPr>
          <w:rFonts w:hint="eastAsia"/>
          <w:sz w:val="28"/>
          <w:szCs w:val="28"/>
        </w:rPr>
        <w:t>个与此特征点最相似的特征点</w:t>
      </w:r>
      <w:r>
        <w:rPr>
          <w:rFonts w:hint="eastAsia"/>
          <w:position w:val="-12"/>
          <w:sz w:val="28"/>
          <w:szCs w:val="28"/>
        </w:rPr>
        <w:object>
          <v:shape id="_x0000_i1107" o:spt="75" type="#_x0000_t75" style="height:18.5pt;width:146pt;" o:ole="t" filled="f" o:preferrelative="t" stroked="f" coordsize="21600,21600">
            <v:path/>
            <v:fill on="f" focussize="0,0"/>
            <v:stroke on="f" joinstyle="miter"/>
            <v:imagedata r:id="rId70" o:title=""/>
            <o:lock v:ext="edit" aspectratio="t"/>
            <w10:wrap type="none"/>
            <w10:anchorlock/>
          </v:shape>
          <o:OLEObject Type="Embed" ProgID="Equation.3" ShapeID="_x0000_i1107" DrawAspect="Content" ObjectID="_1468075807" r:id="rId129">
            <o:LockedField>false</o:LockedField>
          </o:OLEObject>
        </w:object>
      </w:r>
      <w:r>
        <w:rPr>
          <w:rFonts w:hint="eastAsia"/>
          <w:sz w:val="28"/>
          <w:szCs w:val="28"/>
        </w:rPr>
        <w:t>，当前</w:t>
      </w:r>
      <w:r>
        <w:rPr>
          <w:rFonts w:hint="eastAsia"/>
          <w:position w:val="-6"/>
          <w:sz w:val="28"/>
          <w:szCs w:val="28"/>
        </w:rPr>
        <w:object>
          <v:shape id="_x0000_i1108" o:spt="75" type="#_x0000_t75" style="height:14pt;width:24pt;" o:ole="t" filled="f" o:preferrelative="t" stroked="f" coordsize="21600,21600">
            <v:path/>
            <v:fill on="f" focussize="0,0"/>
            <v:stroke on="f" joinstyle="miter"/>
            <v:imagedata r:id="rId72" o:title=""/>
            <o:lock v:ext="edit" aspectratio="t"/>
            <w10:wrap type="none"/>
            <w10:anchorlock/>
          </v:shape>
          <o:OLEObject Type="Embed" ProgID="Equation.3" ShapeID="_x0000_i1108" DrawAspect="Content" ObjectID="_1468075808" r:id="rId130">
            <o:LockedField>false</o:LockedField>
          </o:OLEObject>
        </w:object>
      </w:r>
      <w:r>
        <w:rPr>
          <w:rFonts w:hint="eastAsia"/>
          <w:sz w:val="28"/>
          <w:szCs w:val="28"/>
        </w:rPr>
        <w:t>个点与第</w:t>
      </w:r>
      <w:r>
        <w:rPr>
          <w:rFonts w:hint="eastAsia"/>
          <w:position w:val="-6"/>
          <w:sz w:val="28"/>
          <w:szCs w:val="28"/>
        </w:rPr>
        <w:object>
          <v:shape id="_x0000_i1109" o:spt="75" type="#_x0000_t75" style="height:14pt;width:10pt;" o:ole="t" filled="f" o:preferrelative="t" stroked="f" coordsize="21600,21600">
            <v:path/>
            <v:fill on="f" focussize="0,0"/>
            <v:stroke on="f" joinstyle="miter"/>
            <v:imagedata r:id="rId74" o:title=""/>
            <o:lock v:ext="edit" aspectratio="t"/>
            <w10:wrap type="none"/>
            <w10:anchorlock/>
          </v:shape>
          <o:OLEObject Type="Embed" ProgID="Equation.3" ShapeID="_x0000_i1109" DrawAspect="Content" ObjectID="_1468075809" r:id="rId131">
            <o:LockedField>false</o:LockedField>
          </o:OLEObject>
        </w:object>
      </w:r>
      <w:r>
        <w:rPr>
          <w:rFonts w:hint="eastAsia"/>
          <w:sz w:val="28"/>
          <w:szCs w:val="28"/>
        </w:rPr>
        <w:t>点的欧式距离比率大于给定阈值，则前</w:t>
      </w:r>
      <w:r>
        <w:rPr>
          <w:rFonts w:hint="eastAsia"/>
          <w:position w:val="-6"/>
          <w:sz w:val="28"/>
          <w:szCs w:val="28"/>
        </w:rPr>
        <w:object>
          <v:shape id="_x0000_i1110" o:spt="75" type="#_x0000_t75" style="height:14pt;width:24pt;" o:ole="t" filled="f" o:preferrelative="t" stroked="f" coordsize="21600,21600">
            <v:path/>
            <v:fill on="f" focussize="0,0"/>
            <v:stroke on="f" joinstyle="miter"/>
            <v:imagedata r:id="rId72" o:title=""/>
            <o:lock v:ext="edit" aspectratio="t"/>
            <w10:wrap type="none"/>
            <w10:anchorlock/>
          </v:shape>
          <o:OLEObject Type="Embed" ProgID="Equation.3" ShapeID="_x0000_i1110" DrawAspect="Content" ObjectID="_1468075810" r:id="rId132">
            <o:LockedField>false</o:LockedField>
          </o:OLEObject>
        </w:object>
      </w:r>
      <w:r>
        <w:rPr>
          <w:rFonts w:hint="eastAsia"/>
          <w:sz w:val="28"/>
          <w:szCs w:val="28"/>
        </w:rPr>
        <w:t>个点为正确的匹配。此匹配算法使用的特征点为步骤（2.3）中提取出的</w:t>
      </w:r>
      <w:r>
        <w:rPr>
          <w:rFonts w:ascii="Times New Roman" w:hAnsi="Times New Roman" w:eastAsia="宋体" w:cs="Times New Roman"/>
          <w:sz w:val="28"/>
          <w:szCs w:val="28"/>
        </w:rPr>
        <w:t>SIFT</w:t>
      </w:r>
      <w:r>
        <w:rPr>
          <w:rFonts w:hint="eastAsia"/>
          <w:sz w:val="28"/>
          <w:szCs w:val="28"/>
        </w:rPr>
        <w:t>特征点。使用该特征点进行匹配可消除激光轮廓尺度相对于先验地图轮廓尺度缩放、亮度变换、角度旋转带来的噪声。如图</w:t>
      </w:r>
      <w:r>
        <w:rPr>
          <w:rFonts w:ascii="Times New Roman" w:hAnsi="Times New Roman" w:cs="Times New Roman"/>
          <w:sz w:val="28"/>
          <w:szCs w:val="28"/>
        </w:rPr>
        <w:t>6</w:t>
      </w:r>
      <w:r>
        <w:rPr>
          <w:rFonts w:hint="eastAsia"/>
          <w:sz w:val="28"/>
          <w:szCs w:val="28"/>
        </w:rPr>
        <w:t>，经过线性最近邻</w:t>
      </w:r>
      <w:r>
        <w:rPr>
          <w:rFonts w:ascii="Times New Roman" w:hAnsi="Times New Roman" w:cs="Times New Roman"/>
          <w:sz w:val="28"/>
          <w:szCs w:val="28"/>
        </w:rPr>
        <w:t>knn</w:t>
      </w:r>
      <w:r>
        <w:rPr>
          <w:rFonts w:hint="eastAsia"/>
          <w:sz w:val="28"/>
          <w:szCs w:val="28"/>
        </w:rPr>
        <w:t>搜索算法，可获得先验地图中与激光轮廓特征点匹配的特征点集合。</w:t>
      </w:r>
    </w:p>
    <w:p>
      <w:pPr>
        <w:spacing w:line="360" w:lineRule="auto"/>
        <w:ind w:firstLine="560" w:firstLineChars="200"/>
        <w:rPr>
          <w:sz w:val="28"/>
          <w:szCs w:val="28"/>
        </w:rPr>
      </w:pPr>
      <w:r>
        <w:rPr>
          <w:rFonts w:hint="eastAsia"/>
          <w:sz w:val="28"/>
          <w:szCs w:val="28"/>
        </w:rPr>
        <w:t>（4.4）计算训练集与查询集中所匹配特征点间的距离之比，获得激光轮廓图相对于先验地图的尺度缩放率</w:t>
      </w:r>
      <w:r>
        <w:rPr>
          <w:rFonts w:hint="eastAsia"/>
          <w:position w:val="-4"/>
          <w:sz w:val="28"/>
          <w:szCs w:val="28"/>
        </w:rPr>
        <w:object>
          <v:shape id="_x0000_i1111" o:spt="75" type="#_x0000_t75" style="height:13pt;width:13pt;" o:ole="t" filled="f" o:preferrelative="t" stroked="f" coordsize="21600,21600">
            <v:path/>
            <v:fill on="f" focussize="0,0"/>
            <v:stroke on="f" joinstyle="miter"/>
            <v:imagedata r:id="rId77" o:title=""/>
            <o:lock v:ext="edit" aspectratio="t"/>
            <w10:wrap type="none"/>
            <w10:anchorlock/>
          </v:shape>
          <o:OLEObject Type="Embed" ProgID="Equation.3" ShapeID="_x0000_i1111" DrawAspect="Content" ObjectID="_1468075811" r:id="rId133">
            <o:LockedField>false</o:LockedField>
          </o:OLEObject>
        </w:object>
      </w:r>
      <w:r>
        <w:rPr>
          <w:rFonts w:hint="eastAsia"/>
          <w:position w:val="-4"/>
          <w:sz w:val="28"/>
          <w:szCs w:val="28"/>
        </w:rPr>
        <w:t>，根据尺度缩放率</w:t>
      </w:r>
      <w:r>
        <w:rPr>
          <w:rFonts w:hint="eastAsia"/>
          <w:position w:val="-4"/>
          <w:sz w:val="28"/>
          <w:szCs w:val="28"/>
        </w:rPr>
        <w:object>
          <v:shape id="_x0000_i1112" o:spt="75" type="#_x0000_t75" style="height:13pt;width:13pt;" o:ole="t" filled="f" o:preferrelative="t" stroked="f" coordsize="21600,21600">
            <v:path/>
            <v:fill on="f" focussize="0,0"/>
            <v:stroke on="f" joinstyle="miter"/>
            <v:imagedata r:id="rId77" o:title=""/>
            <o:lock v:ext="edit" aspectratio="t"/>
            <w10:wrap type="none"/>
            <w10:anchorlock/>
          </v:shape>
          <o:OLEObject Type="Embed" ProgID="Equation.3" ShapeID="_x0000_i1112" DrawAspect="Content" ObjectID="_1468075812" r:id="rId134">
            <o:LockedField>false</o:LockedField>
          </o:OLEObject>
        </w:object>
      </w:r>
      <w:r>
        <w:rPr>
          <w:rFonts w:hint="eastAsia"/>
          <w:position w:val="-4"/>
          <w:sz w:val="28"/>
          <w:szCs w:val="28"/>
        </w:rPr>
        <w:t>与激光轮廓图的尺寸确定分布先验粒子的区域。</w:t>
      </w:r>
      <w:del w:id="18" w:author="于世宽" w:date="2018-11-13T10:16:26Z">
        <w:bookmarkStart w:id="0" w:name="_GoBack"/>
        <w:r>
          <w:rPr>
            <w:rFonts w:hint="eastAsia"/>
            <w:sz w:val="28"/>
            <w:szCs w:val="28"/>
            <w:highlight w:val="yellow"/>
          </w:rPr>
          <w:delText>取激光轮廓图的宽和高分别为</w:delText>
        </w:r>
      </w:del>
      <w:del w:id="19" w:author="于世宽" w:date="2018-11-13T10:16:26Z"/>
      <w:del w:id="20" w:author="于世宽" w:date="2018-11-13T10:16:26Z"/>
      <w:del w:id="21" w:author="于世宽" w:date="2018-11-13T10:16:26Z"/>
      <w:del w:id="22" w:author="于世宽" w:date="2018-11-13T10:16:26Z">
        <w:r>
          <w:rPr>
            <w:rFonts w:hint="eastAsia"/>
            <w:position w:val="-14"/>
            <w:sz w:val="28"/>
            <w:szCs w:val="28"/>
            <w:highlight w:val="yellow"/>
          </w:rPr>
          <w:object>
            <v:shape id="_x0000_i1113" o:spt="75" type="#_x0000_t75" style="height:19pt;width:16pt;" o:ole="t" filled="f" o:preferrelative="t" stroked="f" coordsize="21600,21600">
              <v:path/>
              <v:fill on="f" focussize="0,0"/>
              <v:stroke on="f" joinstyle="miter"/>
              <v:imagedata r:id="rId80" o:title=""/>
              <o:lock v:ext="edit" aspectratio="t"/>
              <w10:wrap type="none"/>
              <w10:anchorlock/>
            </v:shape>
            <o:OLEObject Type="Embed" ProgID="Equation.3" ShapeID="_x0000_i1113" DrawAspect="Content" ObjectID="_1468075813" r:id="rId135">
              <o:LockedField>false</o:LockedField>
            </o:OLEObject>
          </w:object>
        </w:r>
      </w:del>
      <w:del w:id="24" w:author="于世宽" w:date="2018-11-13T10:16:26Z"/>
      <w:del w:id="25" w:author="于世宽" w:date="2018-11-13T10:16:26Z">
        <w:r>
          <w:rPr>
            <w:rFonts w:hint="eastAsia"/>
            <w:position w:val="-6"/>
            <w:sz w:val="28"/>
            <w:szCs w:val="28"/>
            <w:highlight w:val="yellow"/>
          </w:rPr>
          <w:delText>、</w:delText>
        </w:r>
      </w:del>
      <w:del w:id="26" w:author="于世宽" w:date="2018-11-13T10:16:26Z"/>
      <w:del w:id="27" w:author="于世宽" w:date="2018-11-13T10:16:26Z"/>
      <w:del w:id="28" w:author="于世宽" w:date="2018-11-13T10:16:26Z"/>
      <w:del w:id="29" w:author="于世宽" w:date="2018-11-13T10:16:26Z">
        <w:r>
          <w:rPr>
            <w:rFonts w:hint="eastAsia"/>
            <w:position w:val="-14"/>
            <w:sz w:val="28"/>
            <w:szCs w:val="28"/>
            <w:highlight w:val="yellow"/>
          </w:rPr>
          <w:object>
            <v:shape id="_x0000_i1114" o:spt="75" type="#_x0000_t75" style="height:19pt;width:18.5pt;" o:ole="t" filled="f" o:preferrelative="t" stroked="f" coordsize="21600,21600">
              <v:path/>
              <v:fill on="f" focussize="0,0"/>
              <v:stroke on="f" joinstyle="miter"/>
              <v:imagedata r:id="rId82" o:title=""/>
              <o:lock v:ext="edit" aspectratio="t"/>
              <w10:wrap type="none"/>
              <w10:anchorlock/>
            </v:shape>
            <o:OLEObject Type="Embed" ProgID="Equation.3" ShapeID="_x0000_i1114" DrawAspect="Content" ObjectID="_1468075814" r:id="rId136">
              <o:LockedField>false</o:LockedField>
            </o:OLEObject>
          </w:object>
        </w:r>
      </w:del>
      <w:del w:id="31" w:author="于世宽" w:date="2018-11-13T10:16:26Z"/>
      <w:del w:id="32" w:author="于世宽" w:date="2018-11-13T10:16:26Z">
        <w:r>
          <w:rPr>
            <w:rFonts w:hint="eastAsia"/>
            <w:sz w:val="28"/>
            <w:szCs w:val="28"/>
            <w:highlight w:val="yellow"/>
          </w:rPr>
          <w:delText>，选择包含特征点长和宽分别为</w:delText>
        </w:r>
      </w:del>
      <w:del w:id="33" w:author="于世宽" w:date="2018-11-13T10:16:26Z"/>
      <w:del w:id="34" w:author="于世宽" w:date="2018-11-13T10:16:26Z"/>
      <w:del w:id="35" w:author="于世宽" w:date="2018-11-13T10:16:26Z"/>
      <w:del w:id="36" w:author="于世宽" w:date="2018-11-13T10:16:26Z">
        <w:r>
          <w:rPr>
            <w:rFonts w:hint="eastAsia"/>
            <w:position w:val="-14"/>
            <w:sz w:val="28"/>
            <w:szCs w:val="28"/>
            <w:highlight w:val="yellow"/>
          </w:rPr>
          <w:object>
            <v:shape id="_x0000_i1115" o:spt="75" type="#_x0000_t75" style="height:19pt;width:35pt;" o:ole="t" filled="f" o:preferrelative="t" stroked="f" coordsize="21600,21600">
              <v:path/>
              <v:fill on="f" focussize="0,0"/>
              <v:stroke on="f" joinstyle="miter"/>
              <v:imagedata r:id="rId84" o:title=""/>
              <o:lock v:ext="edit" aspectratio="t"/>
              <w10:wrap type="none"/>
              <w10:anchorlock/>
            </v:shape>
            <o:OLEObject Type="Embed" ProgID="Equation.3" ShapeID="_x0000_i1115" DrawAspect="Content" ObjectID="_1468075815" r:id="rId137">
              <o:LockedField>false</o:LockedField>
            </o:OLEObject>
          </w:object>
        </w:r>
      </w:del>
      <w:del w:id="38" w:author="于世宽" w:date="2018-11-13T10:16:26Z"/>
      <w:del w:id="39" w:author="于世宽" w:date="2018-11-13T10:16:26Z">
        <w:r>
          <w:rPr>
            <w:rFonts w:hint="eastAsia"/>
            <w:sz w:val="28"/>
            <w:szCs w:val="28"/>
            <w:highlight w:val="yellow"/>
          </w:rPr>
          <w:delText>和</w:delText>
        </w:r>
      </w:del>
      <w:del w:id="40" w:author="于世宽" w:date="2018-11-13T10:16:26Z"/>
      <w:del w:id="41" w:author="于世宽" w:date="2018-11-13T10:16:26Z"/>
      <w:del w:id="42" w:author="于世宽" w:date="2018-11-13T10:16:26Z"/>
      <w:del w:id="43" w:author="于世宽" w:date="2018-11-13T10:16:26Z">
        <w:r>
          <w:rPr>
            <w:rFonts w:hint="eastAsia"/>
            <w:position w:val="-14"/>
            <w:sz w:val="28"/>
            <w:szCs w:val="28"/>
            <w:highlight w:val="yellow"/>
          </w:rPr>
          <w:object>
            <v:shape id="_x0000_i1116" o:spt="75" type="#_x0000_t75" style="height:19pt;width:37pt;" o:ole="t" filled="f" o:preferrelative="t" stroked="f" coordsize="21600,21600">
              <v:path/>
              <v:fill on="f" focussize="0,0"/>
              <v:stroke on="f" joinstyle="miter"/>
              <v:imagedata r:id="rId86" o:title=""/>
              <o:lock v:ext="edit" aspectratio="t"/>
              <w10:wrap type="none"/>
              <w10:anchorlock/>
            </v:shape>
            <o:OLEObject Type="Embed" ProgID="Equation.3" ShapeID="_x0000_i1116" DrawAspect="Content" ObjectID="_1468075816" r:id="rId138">
              <o:LockedField>false</o:LockedField>
            </o:OLEObject>
          </w:object>
        </w:r>
      </w:del>
      <w:del w:id="45" w:author="于世宽" w:date="2018-11-13T10:16:26Z"/>
      <w:del w:id="46" w:author="于世宽" w:date="2018-11-13T10:16:26Z">
        <w:r>
          <w:rPr>
            <w:rFonts w:hint="eastAsia"/>
            <w:sz w:val="28"/>
            <w:szCs w:val="28"/>
            <w:highlight w:val="yellow"/>
          </w:rPr>
          <w:delText>的区域作为分布先验粒子的区域。</w:delText>
        </w:r>
        <w:bookmarkEnd w:id="0"/>
      </w:del>
      <w:r>
        <w:rPr>
          <w:rFonts w:hint="eastAsia"/>
          <w:sz w:val="28"/>
          <w:szCs w:val="28"/>
        </w:rPr>
        <w:t>如图</w:t>
      </w:r>
      <w:r>
        <w:rPr>
          <w:rFonts w:ascii="Times New Roman" w:hAnsi="Times New Roman" w:cs="Times New Roman"/>
          <w:sz w:val="28"/>
          <w:szCs w:val="28"/>
        </w:rPr>
        <w:t>6</w:t>
      </w:r>
      <w:r>
        <w:rPr>
          <w:rFonts w:hint="eastAsia"/>
          <w:sz w:val="28"/>
          <w:szCs w:val="28"/>
        </w:rPr>
        <w:t>中示意，特征点</w:t>
      </w:r>
      <w:r>
        <w:rPr>
          <w:rFonts w:hint="eastAsia"/>
          <w:position w:val="-6"/>
          <w:sz w:val="28"/>
          <w:szCs w:val="28"/>
        </w:rPr>
        <w:object>
          <v:shape id="_x0000_i1117" o:spt="75" type="#_x0000_t75" style="height:11pt;width:13pt;" o:ole="t" filled="f" o:preferrelative="t" stroked="f" coordsize="21600,21600">
            <v:path/>
            <v:fill on="f" focussize="0,0"/>
            <v:stroke on="f" joinstyle="miter"/>
            <v:imagedata r:id="rId140" o:title=""/>
            <o:lock v:ext="edit" aspectratio="t"/>
            <w10:wrap type="none"/>
            <w10:anchorlock/>
          </v:shape>
          <o:OLEObject Type="Embed" ProgID="Equation.3" ShapeID="_x0000_i1117" DrawAspect="Content" ObjectID="_1468075817" r:id="rId139">
            <o:LockedField>false</o:LockedField>
          </o:OLEObject>
        </w:object>
      </w:r>
      <w:r>
        <w:rPr>
          <w:rFonts w:hint="eastAsia"/>
          <w:sz w:val="28"/>
          <w:szCs w:val="28"/>
        </w:rPr>
        <w:t>、</w:t>
      </w:r>
      <w:r>
        <w:rPr>
          <w:rFonts w:hint="eastAsia"/>
          <w:position w:val="-6"/>
          <w:sz w:val="28"/>
          <w:szCs w:val="28"/>
        </w:rPr>
        <w:object>
          <v:shape id="_x0000_i1118" o:spt="75" type="#_x0000_t75" style="height:11pt;width:10pt;" o:ole="t" filled="f" o:preferrelative="t" stroked="f" coordsize="21600,21600">
            <v:path/>
            <v:fill on="f" focussize="0,0"/>
            <v:stroke on="f" joinstyle="miter"/>
            <v:imagedata r:id="rId142" o:title=""/>
            <o:lock v:ext="edit" aspectratio="t"/>
            <w10:wrap type="none"/>
            <w10:anchorlock/>
          </v:shape>
          <o:OLEObject Type="Embed" ProgID="Equation.3" ShapeID="_x0000_i1118" DrawAspect="Content" ObjectID="_1468075818" r:id="rId141">
            <o:LockedField>false</o:LockedField>
          </o:OLEObject>
        </w:object>
      </w:r>
      <w:r>
        <w:rPr>
          <w:rFonts w:hint="eastAsia"/>
          <w:sz w:val="28"/>
          <w:szCs w:val="28"/>
        </w:rPr>
        <w:t>分别与</w:t>
      </w:r>
      <w:r>
        <w:rPr>
          <w:rFonts w:hint="eastAsia"/>
          <w:position w:val="-6"/>
          <w:sz w:val="28"/>
          <w:szCs w:val="28"/>
        </w:rPr>
        <w:object>
          <v:shape id="_x0000_i1119" o:spt="75" type="#_x0000_t75" style="height:11pt;width:9pt;" o:ole="t" filled="f" o:preferrelative="t" stroked="f" coordsize="21600,21600">
            <v:path/>
            <v:fill on="f" focussize="0,0"/>
            <v:stroke on="f" joinstyle="miter"/>
            <v:imagedata r:id="rId144" o:title=""/>
            <o:lock v:ext="edit" aspectratio="t"/>
            <w10:wrap type="none"/>
            <w10:anchorlock/>
          </v:shape>
          <o:OLEObject Type="Embed" ProgID="Equation.3" ShapeID="_x0000_i1119" DrawAspect="Content" ObjectID="_1468075819" r:id="rId143">
            <o:LockedField>false</o:LockedField>
          </o:OLEObject>
        </w:object>
      </w:r>
      <w:r>
        <w:rPr>
          <w:rFonts w:hint="eastAsia"/>
          <w:sz w:val="28"/>
          <w:szCs w:val="28"/>
        </w:rPr>
        <w:t>、</w:t>
      </w:r>
      <w:r>
        <w:rPr>
          <w:rFonts w:hint="eastAsia"/>
          <w:position w:val="-10"/>
          <w:sz w:val="28"/>
          <w:szCs w:val="28"/>
        </w:rPr>
        <w:object>
          <v:shape id="_x0000_i1120" o:spt="75" type="#_x0000_t75" style="height:16pt;width:12pt;" o:ole="t" filled="f" o:preferrelative="t" stroked="f" coordsize="21600,21600">
            <v:path/>
            <v:fill on="f" focussize="0,0"/>
            <v:stroke on="f" joinstyle="miter"/>
            <v:imagedata r:id="rId146" o:title=""/>
            <o:lock v:ext="edit" aspectratio="t"/>
            <w10:wrap type="none"/>
            <w10:anchorlock/>
          </v:shape>
          <o:OLEObject Type="Embed" ProgID="Equation.3" ShapeID="_x0000_i1120" DrawAspect="Content" ObjectID="_1468075820" r:id="rId145">
            <o:LockedField>false</o:LockedField>
          </o:OLEObject>
        </w:object>
      </w:r>
      <w:r>
        <w:rPr>
          <w:rFonts w:hint="eastAsia"/>
          <w:sz w:val="28"/>
          <w:szCs w:val="28"/>
        </w:rPr>
        <w:t>对应，可得</w:t>
      </w:r>
      <w:r>
        <w:rPr>
          <w:rFonts w:hint="eastAsia"/>
          <w:position w:val="-6"/>
          <w:sz w:val="28"/>
          <w:szCs w:val="28"/>
        </w:rPr>
        <w:object>
          <v:shape id="_x0000_i1121" o:spt="75" type="#_x0000_t75" style="height:11pt;width:13pt;" o:ole="t" filled="f" o:preferrelative="t" stroked="f" coordsize="21600,21600">
            <v:path/>
            <v:fill on="f" focussize="0,0"/>
            <v:stroke on="f" joinstyle="miter"/>
            <v:imagedata r:id="rId140" o:title=""/>
            <o:lock v:ext="edit" aspectratio="t"/>
            <w10:wrap type="none"/>
            <w10:anchorlock/>
          </v:shape>
          <o:OLEObject Type="Embed" ProgID="Equation.3" ShapeID="_x0000_i1121" DrawAspect="Content" ObjectID="_1468075821" r:id="rId147">
            <o:LockedField>false</o:LockedField>
          </o:OLEObject>
        </w:object>
      </w:r>
      <w:r>
        <w:rPr>
          <w:rFonts w:hint="eastAsia"/>
          <w:sz w:val="28"/>
          <w:szCs w:val="28"/>
        </w:rPr>
        <w:t>、</w:t>
      </w:r>
      <w:r>
        <w:rPr>
          <w:rFonts w:hint="eastAsia"/>
          <w:position w:val="-6"/>
          <w:sz w:val="28"/>
          <w:szCs w:val="28"/>
        </w:rPr>
        <w:object>
          <v:shape id="_x0000_i1122" o:spt="75" type="#_x0000_t75" style="height:11pt;width:10pt;" o:ole="t" filled="f" o:preferrelative="t" stroked="f" coordsize="21600,21600">
            <v:path/>
            <v:fill on="f" focussize="0,0"/>
            <v:stroke on="f" joinstyle="miter"/>
            <v:imagedata r:id="rId142" o:title=""/>
            <o:lock v:ext="edit" aspectratio="t"/>
            <w10:wrap type="none"/>
            <w10:anchorlock/>
          </v:shape>
          <o:OLEObject Type="Embed" ProgID="Equation.3" ShapeID="_x0000_i1122" DrawAspect="Content" ObjectID="_1468075822" r:id="rId148">
            <o:LockedField>false</o:LockedField>
          </o:OLEObject>
        </w:object>
      </w:r>
      <w:r>
        <w:rPr>
          <w:rFonts w:hint="eastAsia"/>
          <w:sz w:val="28"/>
          <w:szCs w:val="28"/>
        </w:rPr>
        <w:t>之间的距离与</w:t>
      </w:r>
      <w:r>
        <w:rPr>
          <w:rFonts w:hint="eastAsia"/>
          <w:position w:val="-6"/>
          <w:sz w:val="28"/>
          <w:szCs w:val="28"/>
        </w:rPr>
        <w:object>
          <v:shape id="_x0000_i1123" o:spt="75" type="#_x0000_t75" style="height:11pt;width:9pt;" o:ole="t" filled="f" o:preferrelative="t" stroked="f" coordsize="21600,21600">
            <v:path/>
            <v:fill on="f" focussize="0,0"/>
            <v:stroke on="f" joinstyle="miter"/>
            <v:imagedata r:id="rId144" o:title=""/>
            <o:lock v:ext="edit" aspectratio="t"/>
            <w10:wrap type="none"/>
            <w10:anchorlock/>
          </v:shape>
          <o:OLEObject Type="Embed" ProgID="Equation.3" ShapeID="_x0000_i1123" DrawAspect="Content" ObjectID="_1468075823" r:id="rId149">
            <o:LockedField>false</o:LockedField>
          </o:OLEObject>
        </w:object>
      </w:r>
      <w:r>
        <w:rPr>
          <w:rFonts w:hint="eastAsia"/>
          <w:sz w:val="28"/>
          <w:szCs w:val="28"/>
        </w:rPr>
        <w:t>、</w:t>
      </w:r>
      <w:r>
        <w:rPr>
          <w:rFonts w:hint="eastAsia"/>
          <w:position w:val="-10"/>
          <w:sz w:val="28"/>
          <w:szCs w:val="28"/>
        </w:rPr>
        <w:object>
          <v:shape id="_x0000_i1124" o:spt="75" type="#_x0000_t75" style="height:16pt;width:12pt;" o:ole="t" filled="f" o:preferrelative="t" stroked="f" coordsize="21600,21600">
            <v:path/>
            <v:fill on="f" focussize="0,0"/>
            <v:stroke on="f" joinstyle="miter"/>
            <v:imagedata r:id="rId146" o:title=""/>
            <o:lock v:ext="edit" aspectratio="t"/>
            <w10:wrap type="none"/>
            <w10:anchorlock/>
          </v:shape>
          <o:OLEObject Type="Embed" ProgID="Equation.3" ShapeID="_x0000_i1124" DrawAspect="Content" ObjectID="_1468075824" r:id="rId150">
            <o:LockedField>false</o:LockedField>
          </o:OLEObject>
        </w:object>
      </w:r>
      <w:r>
        <w:rPr>
          <w:rFonts w:hint="eastAsia"/>
          <w:sz w:val="28"/>
          <w:szCs w:val="28"/>
        </w:rPr>
        <w:t>之间的距离之比等于激光轮廓图相对于先验地图的尺度缩放率</w:t>
      </w:r>
      <w:r>
        <w:rPr>
          <w:rFonts w:hint="eastAsia"/>
          <w:position w:val="-4"/>
          <w:sz w:val="28"/>
          <w:szCs w:val="28"/>
        </w:rPr>
        <w:object>
          <v:shape id="_x0000_i1125" o:spt="75" type="#_x0000_t75" style="height:13pt;width:13pt;" o:ole="t" filled="f" o:preferrelative="t" stroked="f" coordsize="21600,21600">
            <v:path/>
            <v:fill on="f" focussize="0,0"/>
            <v:stroke on="f" joinstyle="miter"/>
            <v:imagedata r:id="rId77" o:title=""/>
            <o:lock v:ext="edit" aspectratio="t"/>
            <w10:wrap type="none"/>
            <w10:anchorlock/>
          </v:shape>
          <o:OLEObject Type="Embed" ProgID="Equation.3" ShapeID="_x0000_i1125" DrawAspect="Content" ObjectID="_1468075825" r:id="rId151">
            <o:LockedField>false</o:LockedField>
          </o:OLEObject>
        </w:object>
      </w:r>
      <w:r>
        <w:rPr>
          <w:rFonts w:hint="eastAsia"/>
          <w:sz w:val="28"/>
          <w:szCs w:val="28"/>
        </w:rPr>
        <w:t>。</w:t>
      </w:r>
      <w:r>
        <w:rPr>
          <w:rFonts w:hint="eastAsia"/>
          <w:sz w:val="28"/>
          <w:szCs w:val="28"/>
          <w:highlight w:val="none"/>
        </w:rPr>
        <w:t>取激光轮廓图的宽和高分别为</w:t>
      </w:r>
      <w:r>
        <w:rPr>
          <w:rFonts w:hint="eastAsia"/>
          <w:position w:val="-14"/>
          <w:sz w:val="28"/>
          <w:szCs w:val="28"/>
          <w:highlight w:val="none"/>
        </w:rPr>
        <w:object>
          <v:shape id="_x0000_i1126" o:spt="75" type="#_x0000_t75" style="height:19pt;width:16pt;" o:ole="t" filled="f" o:preferrelative="t" stroked="f" coordsize="21600,21600">
            <v:path/>
            <v:fill on="f" focussize="0,0"/>
            <v:stroke on="f" joinstyle="miter"/>
            <v:imagedata r:id="rId80" o:title=""/>
            <o:lock v:ext="edit" aspectratio="t"/>
            <w10:wrap type="none"/>
            <w10:anchorlock/>
          </v:shape>
          <o:OLEObject Type="Embed" ProgID="Equation.3" ShapeID="_x0000_i1126" DrawAspect="Content" ObjectID="_1468075826" r:id="rId152">
            <o:LockedField>false</o:LockedField>
          </o:OLEObject>
        </w:object>
      </w:r>
      <w:r>
        <w:rPr>
          <w:rFonts w:hint="eastAsia"/>
          <w:position w:val="-6"/>
          <w:sz w:val="28"/>
          <w:szCs w:val="28"/>
          <w:highlight w:val="none"/>
        </w:rPr>
        <w:t>、</w:t>
      </w:r>
      <w:r>
        <w:rPr>
          <w:rFonts w:hint="eastAsia"/>
          <w:position w:val="-14"/>
          <w:sz w:val="28"/>
          <w:szCs w:val="28"/>
          <w:highlight w:val="none"/>
        </w:rPr>
        <w:object>
          <v:shape id="_x0000_i1127" o:spt="75" type="#_x0000_t75" style="height:19pt;width:18.5pt;" o:ole="t" filled="f" o:preferrelative="t" stroked="f" coordsize="21600,21600">
            <v:path/>
            <v:fill on="f" focussize="0,0"/>
            <v:stroke on="f" joinstyle="miter"/>
            <v:imagedata r:id="rId82" o:title=""/>
            <o:lock v:ext="edit" aspectratio="t"/>
            <w10:wrap type="none"/>
            <w10:anchorlock/>
          </v:shape>
          <o:OLEObject Type="Embed" ProgID="Equation.3" ShapeID="_x0000_i1127" DrawAspect="Content" ObjectID="_1468075827" r:id="rId153">
            <o:LockedField>false</o:LockedField>
          </o:OLEObject>
        </w:object>
      </w:r>
      <w:r>
        <w:rPr>
          <w:rFonts w:hint="eastAsia"/>
          <w:sz w:val="28"/>
          <w:szCs w:val="28"/>
          <w:highlight w:val="none"/>
        </w:rPr>
        <w:t>，选择包含特征点长和宽分别为</w:t>
      </w:r>
      <w:r>
        <w:rPr>
          <w:rFonts w:hint="eastAsia"/>
          <w:position w:val="-14"/>
          <w:sz w:val="28"/>
          <w:szCs w:val="28"/>
          <w:highlight w:val="none"/>
        </w:rPr>
        <w:object>
          <v:shape id="_x0000_i1128" o:spt="75" type="#_x0000_t75" style="height:19pt;width:35pt;" o:ole="t" filled="f" o:preferrelative="t" stroked="f" coordsize="21600,21600">
            <v:path/>
            <v:fill on="f" focussize="0,0"/>
            <v:stroke on="f" joinstyle="miter"/>
            <v:imagedata r:id="rId84" o:title=""/>
            <o:lock v:ext="edit" aspectratio="t"/>
            <w10:wrap type="none"/>
            <w10:anchorlock/>
          </v:shape>
          <o:OLEObject Type="Embed" ProgID="Equation.3" ShapeID="_x0000_i1128" DrawAspect="Content" ObjectID="_1468075828" r:id="rId154">
            <o:LockedField>false</o:LockedField>
          </o:OLEObject>
        </w:object>
      </w:r>
      <w:r>
        <w:rPr>
          <w:rFonts w:hint="eastAsia"/>
          <w:sz w:val="28"/>
          <w:szCs w:val="28"/>
          <w:highlight w:val="none"/>
        </w:rPr>
        <w:t>和</w:t>
      </w:r>
      <w:r>
        <w:rPr>
          <w:rFonts w:hint="eastAsia"/>
          <w:position w:val="-14"/>
          <w:sz w:val="28"/>
          <w:szCs w:val="28"/>
          <w:highlight w:val="none"/>
        </w:rPr>
        <w:object>
          <v:shape id="_x0000_i1129" o:spt="75" type="#_x0000_t75" style="height:19pt;width:37pt;" o:ole="t" filled="f" o:preferrelative="t" stroked="f" coordsize="21600,21600">
            <v:path/>
            <v:fill on="f" focussize="0,0"/>
            <v:stroke on="f" joinstyle="miter"/>
            <v:imagedata r:id="rId86" o:title=""/>
            <o:lock v:ext="edit" aspectratio="t"/>
            <w10:wrap type="none"/>
            <w10:anchorlock/>
          </v:shape>
          <o:OLEObject Type="Embed" ProgID="Equation.3" ShapeID="_x0000_i1129" DrawAspect="Content" ObjectID="_1468075829" r:id="rId155">
            <o:LockedField>false</o:LockedField>
          </o:OLEObject>
        </w:object>
      </w:r>
      <w:r>
        <w:rPr>
          <w:rFonts w:hint="eastAsia"/>
          <w:sz w:val="28"/>
          <w:szCs w:val="28"/>
          <w:highlight w:val="none"/>
        </w:rPr>
        <w:t>的区域作为分布先验粒子的区域。</w:t>
      </w:r>
    </w:p>
    <w:p>
      <w:pPr>
        <w:spacing w:line="360" w:lineRule="auto"/>
        <w:ind w:firstLine="560" w:firstLineChars="200"/>
        <w:rPr>
          <w:sz w:val="28"/>
          <w:szCs w:val="28"/>
        </w:rPr>
      </w:pPr>
      <w:r>
        <w:rPr>
          <w:rFonts w:hint="eastAsia"/>
          <w:sz w:val="28"/>
          <w:szCs w:val="28"/>
        </w:rPr>
        <w:t>步骤五、优化初始化粒子朝向</w:t>
      </w:r>
    </w:p>
    <w:p>
      <w:pPr>
        <w:spacing w:line="360" w:lineRule="auto"/>
        <w:ind w:firstLine="560" w:firstLineChars="200"/>
        <w:rPr>
          <w:sz w:val="28"/>
          <w:szCs w:val="28"/>
        </w:rPr>
      </w:pPr>
      <w:r>
        <w:rPr>
          <w:rFonts w:hint="eastAsia"/>
          <w:sz w:val="28"/>
          <w:szCs w:val="28"/>
        </w:rPr>
        <w:t>初始化粒子时，不再全局分布粒子，只在激光轮廓线匹配得到的先验地图的候选区分布粒子。结合激光传感器扫描角度范围为钝角的特性，机器人的真实位姿必然位于激光轮廓线内。因此分布粒子时，只在激光轮廓线包含的区域内分布粒子。</w:t>
      </w:r>
    </w:p>
    <w:p>
      <w:pPr>
        <w:spacing w:line="360" w:lineRule="auto"/>
        <w:ind w:firstLine="560" w:firstLineChars="200"/>
        <w:rPr>
          <w:sz w:val="28"/>
          <w:szCs w:val="28"/>
        </w:rPr>
      </w:pPr>
      <w:r>
        <w:rPr>
          <w:rFonts w:hint="eastAsia"/>
          <w:sz w:val="28"/>
          <w:szCs w:val="28"/>
        </w:rPr>
        <w:t>根据步骤三的激光轮廓，简化粒子朝向的分布，使大部分粒子朝向接近真实位姿朝向的方向。如示意图</w:t>
      </w:r>
      <w:r>
        <w:rPr>
          <w:rFonts w:ascii="Times New Roman" w:hAnsi="Times New Roman" w:cs="Times New Roman"/>
          <w:sz w:val="28"/>
          <w:szCs w:val="28"/>
        </w:rPr>
        <w:t>7</w:t>
      </w:r>
      <w:r>
        <w:rPr>
          <w:rFonts w:hint="eastAsia"/>
          <w:sz w:val="28"/>
          <w:szCs w:val="28"/>
        </w:rPr>
        <w:t>，分布粒子步骤如下：</w:t>
      </w:r>
    </w:p>
    <w:p>
      <w:pPr>
        <w:tabs>
          <w:tab w:val="left" w:pos="312"/>
        </w:tabs>
        <w:spacing w:line="360" w:lineRule="auto"/>
        <w:ind w:firstLine="560" w:firstLineChars="200"/>
        <w:rPr>
          <w:sz w:val="28"/>
          <w:szCs w:val="28"/>
        </w:rPr>
      </w:pPr>
      <w:r>
        <w:rPr>
          <w:rFonts w:hint="eastAsia"/>
          <w:sz w:val="28"/>
          <w:szCs w:val="28"/>
        </w:rPr>
        <w:t>1）分别连接激光轮廓线开口端点，</w:t>
      </w:r>
      <w:r>
        <w:rPr>
          <w:sz w:val="28"/>
          <w:szCs w:val="28"/>
        </w:rPr>
        <w:t>形成线段</w:t>
      </w:r>
      <w:r>
        <w:rPr>
          <w:rFonts w:hint="eastAsia"/>
          <w:position w:val="-6"/>
          <w:sz w:val="28"/>
          <w:szCs w:val="28"/>
        </w:rPr>
        <w:object>
          <v:shape id="_x0000_i1130" o:spt="75" type="#_x0000_t75" style="height:11pt;width:19pt;" o:ole="t" filled="f" o:preferrelative="t" stroked="f" coordsize="21600,21600">
            <v:path/>
            <v:fill on="f" focussize="0,0"/>
            <v:stroke on="f" joinstyle="miter"/>
            <v:imagedata r:id="rId157" o:title=""/>
            <o:lock v:ext="edit" aspectratio="t"/>
            <w10:wrap type="none"/>
            <w10:anchorlock/>
          </v:shape>
          <o:OLEObject Type="Embed" ProgID="Equation.3" ShapeID="_x0000_i1130" DrawAspect="Content" ObjectID="_1468075830" r:id="rId156">
            <o:LockedField>false</o:LockedField>
          </o:OLEObject>
        </w:object>
      </w:r>
      <w:r>
        <w:rPr>
          <w:rFonts w:hint="eastAsia"/>
          <w:position w:val="-6"/>
          <w:sz w:val="28"/>
          <w:szCs w:val="28"/>
        </w:rPr>
        <w:t>、</w:t>
      </w:r>
      <w:r>
        <w:rPr>
          <w:rFonts w:hint="eastAsia"/>
          <w:position w:val="-6"/>
          <w:sz w:val="28"/>
          <w:szCs w:val="28"/>
        </w:rPr>
        <w:object>
          <v:shape id="_x0000_i1131" o:spt="75" type="#_x0000_t75" style="height:14pt;width:15pt;" o:ole="t" filled="f" o:preferrelative="t" stroked="f" coordsize="21600,21600">
            <v:path/>
            <v:fill on="f" focussize="0,0"/>
            <v:stroke on="f" joinstyle="miter"/>
            <v:imagedata r:id="rId159" o:title=""/>
            <o:lock v:ext="edit" aspectratio="t"/>
            <w10:wrap type="none"/>
            <w10:anchorlock/>
          </v:shape>
          <o:OLEObject Type="Embed" ProgID="Equation.3" ShapeID="_x0000_i1131" DrawAspect="Content" ObjectID="_1468075831" r:id="rId158">
            <o:LockedField>false</o:LockedField>
          </o:OLEObject>
        </w:object>
      </w:r>
      <w:r>
        <w:rPr>
          <w:rFonts w:hint="eastAsia"/>
          <w:position w:val="-6"/>
          <w:sz w:val="28"/>
          <w:szCs w:val="28"/>
        </w:rPr>
        <w:t>和</w:t>
      </w:r>
      <w:r>
        <w:rPr>
          <w:rFonts w:hint="eastAsia"/>
          <w:position w:val="-6"/>
          <w:sz w:val="28"/>
          <w:szCs w:val="28"/>
        </w:rPr>
        <w:object>
          <v:shape id="_x0000_i1132" o:spt="75" type="#_x0000_t75" style="height:14pt;width:15pt;" o:ole="t" filled="f" o:preferrelative="t" stroked="f" coordsize="21600,21600">
            <v:path/>
            <v:fill on="f" focussize="0,0"/>
            <v:stroke on="f" joinstyle="miter"/>
            <v:imagedata r:id="rId161" o:title=""/>
            <o:lock v:ext="edit" aspectratio="t"/>
            <w10:wrap type="none"/>
            <w10:anchorlock/>
          </v:shape>
          <o:OLEObject Type="Embed" ProgID="Equation.3" ShapeID="_x0000_i1132" DrawAspect="Content" ObjectID="_1468075832" r:id="rId160">
            <o:LockedField>false</o:LockedField>
          </o:OLEObject>
        </w:object>
      </w:r>
      <w:r>
        <w:rPr>
          <w:rFonts w:hint="eastAsia"/>
          <w:sz w:val="28"/>
          <w:szCs w:val="28"/>
        </w:rPr>
        <w:t>。</w:t>
      </w:r>
    </w:p>
    <w:p>
      <w:pPr>
        <w:tabs>
          <w:tab w:val="left" w:pos="312"/>
        </w:tabs>
        <w:spacing w:line="360" w:lineRule="auto"/>
        <w:ind w:firstLine="560" w:firstLineChars="200"/>
        <w:rPr>
          <w:sz w:val="28"/>
          <w:szCs w:val="28"/>
        </w:rPr>
      </w:pPr>
      <w:r>
        <w:rPr>
          <w:rFonts w:hint="eastAsia"/>
          <w:sz w:val="28"/>
          <w:szCs w:val="28"/>
        </w:rPr>
        <w:t>2）分别作三条线段垂直平分线：</w:t>
      </w:r>
      <w:r>
        <w:rPr>
          <w:rFonts w:hint="eastAsia"/>
          <w:position w:val="-10"/>
          <w:sz w:val="28"/>
          <w:szCs w:val="28"/>
        </w:rPr>
        <w:object>
          <v:shape id="_x0000_i1133" o:spt="75" type="#_x0000_t75" style="height:17pt;width:23.5pt;" o:ole="t" filled="f" o:preferrelative="t" stroked="f" coordsize="21600,21600">
            <v:path/>
            <v:fill on="f" focussize="0,0"/>
            <v:stroke on="f" joinstyle="miter"/>
            <v:imagedata r:id="rId163" o:title=""/>
            <o:lock v:ext="edit" aspectratio="t"/>
            <w10:wrap type="none"/>
            <w10:anchorlock/>
          </v:shape>
          <o:OLEObject Type="Embed" ProgID="Equation.3" ShapeID="_x0000_i1133" DrawAspect="Content" ObjectID="_1468075833" r:id="rId162">
            <o:LockedField>false</o:LockedField>
          </o:OLEObject>
        </w:object>
      </w:r>
      <w:r>
        <w:rPr>
          <w:rFonts w:hint="eastAsia"/>
          <w:sz w:val="28"/>
          <w:szCs w:val="28"/>
        </w:rPr>
        <w:t>、</w:t>
      </w:r>
      <w:r>
        <w:rPr>
          <w:rFonts w:hint="eastAsia"/>
          <w:position w:val="-12"/>
          <w:sz w:val="28"/>
          <w:szCs w:val="28"/>
        </w:rPr>
        <w:object>
          <v:shape id="_x0000_i1134" o:spt="75" type="#_x0000_t75" style="height:18.5pt;width:24pt;" o:ole="t" filled="f" o:preferrelative="t" stroked="f" coordsize="21600,21600">
            <v:path/>
            <v:fill on="f" focussize="0,0"/>
            <v:stroke on="f" joinstyle="miter"/>
            <v:imagedata r:id="rId165" o:title=""/>
            <o:lock v:ext="edit" aspectratio="t"/>
            <w10:wrap type="none"/>
            <w10:anchorlock/>
          </v:shape>
          <o:OLEObject Type="Embed" ProgID="Equation.3" ShapeID="_x0000_i1134" DrawAspect="Content" ObjectID="_1468075834" r:id="rId164">
            <o:LockedField>false</o:LockedField>
          </o:OLEObject>
        </w:object>
      </w:r>
      <w:r>
        <w:rPr>
          <w:rFonts w:hint="eastAsia"/>
          <w:sz w:val="28"/>
          <w:szCs w:val="28"/>
        </w:rPr>
        <w:t>和</w:t>
      </w:r>
      <w:r>
        <w:rPr>
          <w:rFonts w:hint="eastAsia"/>
          <w:position w:val="-10"/>
          <w:sz w:val="28"/>
          <w:szCs w:val="28"/>
        </w:rPr>
        <w:object>
          <v:shape id="_x0000_i1135" o:spt="75" type="#_x0000_t75" style="height:17pt;width:24pt;" o:ole="t" filled="f" o:preferrelative="t" stroked="f" coordsize="21600,21600">
            <v:path/>
            <v:fill on="f" focussize="0,0"/>
            <v:stroke on="f" joinstyle="miter"/>
            <v:imagedata r:id="rId167" o:title=""/>
            <o:lock v:ext="edit" aspectratio="t"/>
            <w10:wrap type="none"/>
            <w10:anchorlock/>
          </v:shape>
          <o:OLEObject Type="Embed" ProgID="Equation.3" ShapeID="_x0000_i1135" DrawAspect="Content" ObjectID="_1468075835" r:id="rId166">
            <o:LockedField>false</o:LockedField>
          </o:OLEObject>
        </w:object>
      </w:r>
      <w:r>
        <w:rPr>
          <w:rFonts w:hint="eastAsia"/>
          <w:sz w:val="28"/>
          <w:szCs w:val="28"/>
        </w:rPr>
        <w:t>。</w:t>
      </w:r>
    </w:p>
    <w:p>
      <w:pPr>
        <w:tabs>
          <w:tab w:val="left" w:pos="312"/>
        </w:tabs>
        <w:spacing w:line="360" w:lineRule="auto"/>
        <w:ind w:firstLine="560" w:firstLineChars="200"/>
        <w:rPr>
          <w:sz w:val="28"/>
          <w:szCs w:val="28"/>
        </w:rPr>
      </w:pPr>
      <w:r>
        <w:rPr>
          <w:rFonts w:hint="eastAsia"/>
          <w:sz w:val="28"/>
          <w:szCs w:val="28"/>
        </w:rPr>
        <w:t>3）分布粒子以</w:t>
      </w:r>
      <w:r>
        <w:rPr>
          <w:rFonts w:hint="eastAsia"/>
          <w:position w:val="-10"/>
          <w:sz w:val="28"/>
          <w:szCs w:val="28"/>
        </w:rPr>
        <w:object>
          <v:shape id="_x0000_i1136" o:spt="75" type="#_x0000_t75" style="height:17pt;width:23.5pt;" o:ole="t" filled="f" o:preferrelative="t" stroked="f" coordsize="21600,21600">
            <v:path/>
            <v:fill on="f" focussize="0,0"/>
            <v:stroke on="f" joinstyle="miter"/>
            <v:imagedata r:id="rId163" o:title=""/>
            <o:lock v:ext="edit" aspectratio="t"/>
            <w10:wrap type="none"/>
            <w10:anchorlock/>
          </v:shape>
          <o:OLEObject Type="Embed" ProgID="Equation.3" ShapeID="_x0000_i1136" DrawAspect="Content" ObjectID="_1468075836" r:id="rId168">
            <o:LockedField>false</o:LockedField>
          </o:OLEObject>
        </w:object>
      </w:r>
      <w:r>
        <w:rPr>
          <w:rFonts w:hint="eastAsia"/>
          <w:sz w:val="28"/>
          <w:szCs w:val="28"/>
        </w:rPr>
        <w:t>、</w:t>
      </w:r>
      <w:r>
        <w:rPr>
          <w:rFonts w:hint="eastAsia"/>
          <w:position w:val="-12"/>
          <w:sz w:val="28"/>
          <w:szCs w:val="28"/>
        </w:rPr>
        <w:object>
          <v:shape id="_x0000_i1137" o:spt="75" type="#_x0000_t75" style="height:18.5pt;width:24pt;" o:ole="t" filled="f" o:preferrelative="t" stroked="f" coordsize="21600,21600">
            <v:path/>
            <v:fill on="f" focussize="0,0"/>
            <v:stroke on="f" joinstyle="miter"/>
            <v:imagedata r:id="rId165" o:title=""/>
            <o:lock v:ext="edit" aspectratio="t"/>
            <w10:wrap type="none"/>
            <w10:anchorlock/>
          </v:shape>
          <o:OLEObject Type="Embed" ProgID="Equation.3" ShapeID="_x0000_i1137" DrawAspect="Content" ObjectID="_1468075837" r:id="rId169">
            <o:LockedField>false</o:LockedField>
          </o:OLEObject>
        </w:object>
      </w:r>
      <w:r>
        <w:rPr>
          <w:rFonts w:hint="eastAsia"/>
          <w:sz w:val="28"/>
          <w:szCs w:val="28"/>
        </w:rPr>
        <w:t>和</w:t>
      </w:r>
      <w:r>
        <w:rPr>
          <w:rFonts w:hint="eastAsia"/>
          <w:position w:val="-10"/>
          <w:sz w:val="28"/>
          <w:szCs w:val="28"/>
        </w:rPr>
        <w:object>
          <v:shape id="_x0000_i1138" o:spt="75" type="#_x0000_t75" style="height:17pt;width:24pt;" o:ole="t" filled="f" o:preferrelative="t" stroked="f" coordsize="21600,21600">
            <v:path/>
            <v:fill on="f" focussize="0,0"/>
            <v:stroke on="f" joinstyle="miter"/>
            <v:imagedata r:id="rId167" o:title=""/>
            <o:lock v:ext="edit" aspectratio="t"/>
            <w10:wrap type="none"/>
            <w10:anchorlock/>
          </v:shape>
          <o:OLEObject Type="Embed" ProgID="Equation.3" ShapeID="_x0000_i1138" DrawAspect="Content" ObjectID="_1468075838" r:id="rId170">
            <o:LockedField>false</o:LockedField>
          </o:OLEObject>
        </w:object>
      </w:r>
      <w:r>
        <w:rPr>
          <w:rFonts w:hint="eastAsia"/>
          <w:sz w:val="28"/>
          <w:szCs w:val="28"/>
        </w:rPr>
        <w:t>朝向为主。主要分布为三个高斯分布，高斯分布的均值分别为</w:t>
      </w:r>
      <w:r>
        <w:rPr>
          <w:rFonts w:hint="eastAsia"/>
          <w:position w:val="-10"/>
          <w:sz w:val="28"/>
          <w:szCs w:val="28"/>
        </w:rPr>
        <w:object>
          <v:shape id="_x0000_i1139" o:spt="75" type="#_x0000_t75" style="height:17pt;width:23.5pt;" o:ole="t" filled="f" o:preferrelative="t" stroked="f" coordsize="21600,21600">
            <v:path/>
            <v:fill on="f" focussize="0,0"/>
            <v:stroke on="f" joinstyle="miter"/>
            <v:imagedata r:id="rId163" o:title=""/>
            <o:lock v:ext="edit" aspectratio="t"/>
            <w10:wrap type="none"/>
            <w10:anchorlock/>
          </v:shape>
          <o:OLEObject Type="Embed" ProgID="Equation.3" ShapeID="_x0000_i1139" DrawAspect="Content" ObjectID="_1468075839" r:id="rId171">
            <o:LockedField>false</o:LockedField>
          </o:OLEObject>
        </w:object>
      </w:r>
      <w:r>
        <w:rPr>
          <w:rFonts w:hint="eastAsia"/>
          <w:sz w:val="28"/>
          <w:szCs w:val="28"/>
        </w:rPr>
        <w:t>、</w:t>
      </w:r>
      <w:r>
        <w:rPr>
          <w:rFonts w:hint="eastAsia"/>
          <w:position w:val="-12"/>
          <w:sz w:val="28"/>
          <w:szCs w:val="28"/>
        </w:rPr>
        <w:object>
          <v:shape id="_x0000_i1140" o:spt="75" type="#_x0000_t75" style="height:18.5pt;width:24pt;" o:ole="t" filled="f" o:preferrelative="t" stroked="f" coordsize="21600,21600">
            <v:path/>
            <v:fill on="f" focussize="0,0"/>
            <v:stroke on="f" joinstyle="miter"/>
            <v:imagedata r:id="rId165" o:title=""/>
            <o:lock v:ext="edit" aspectratio="t"/>
            <w10:wrap type="none"/>
            <w10:anchorlock/>
          </v:shape>
          <o:OLEObject Type="Embed" ProgID="Equation.3" ShapeID="_x0000_i1140" DrawAspect="Content" ObjectID="_1468075840" r:id="rId172">
            <o:LockedField>false</o:LockedField>
          </o:OLEObject>
        </w:object>
      </w:r>
      <w:r>
        <w:rPr>
          <w:rFonts w:hint="eastAsia"/>
          <w:sz w:val="28"/>
          <w:szCs w:val="28"/>
        </w:rPr>
        <w:t>和</w:t>
      </w:r>
      <w:r>
        <w:rPr>
          <w:rFonts w:hint="eastAsia"/>
          <w:position w:val="-10"/>
          <w:sz w:val="28"/>
          <w:szCs w:val="28"/>
        </w:rPr>
        <w:object>
          <v:shape id="_x0000_i1141" o:spt="75" type="#_x0000_t75" style="height:17pt;width:24pt;" o:ole="t" filled="f" o:preferrelative="t" stroked="f" coordsize="21600,21600">
            <v:path/>
            <v:fill on="f" focussize="0,0"/>
            <v:stroke on="f" joinstyle="miter"/>
            <v:imagedata r:id="rId167" o:title=""/>
            <o:lock v:ext="edit" aspectratio="t"/>
            <w10:wrap type="none"/>
            <w10:anchorlock/>
          </v:shape>
          <o:OLEObject Type="Embed" ProgID="Equation.3" ShapeID="_x0000_i1141" DrawAspect="Content" ObjectID="_1468075841" r:id="rId173">
            <o:LockedField>false</o:LockedField>
          </o:OLEObject>
        </w:object>
      </w:r>
      <w:r>
        <w:rPr>
          <w:rFonts w:hint="eastAsia"/>
          <w:sz w:val="28"/>
          <w:szCs w:val="28"/>
        </w:rPr>
        <w:t>的朝向，方差为初始化值。</w:t>
      </w:r>
    </w:p>
    <w:p>
      <w:pPr>
        <w:spacing w:line="360" w:lineRule="auto"/>
        <w:ind w:firstLine="560" w:firstLineChars="200"/>
        <w:rPr>
          <w:sz w:val="28"/>
          <w:szCs w:val="28"/>
        </w:rPr>
      </w:pPr>
      <w:r>
        <w:rPr>
          <w:rFonts w:hint="eastAsia"/>
          <w:sz w:val="28"/>
          <w:szCs w:val="28"/>
        </w:rPr>
        <w:t>步骤六、粒子的收敛</w:t>
      </w:r>
    </w:p>
    <w:p>
      <w:pPr>
        <w:ind w:firstLine="420"/>
        <w:textAlignment w:val="center"/>
        <w:rPr>
          <w:rFonts w:ascii="Times New Roman" w:hAnsi="Times New Roman" w:cs="Times New Roman"/>
          <w:kern w:val="0"/>
          <w:sz w:val="28"/>
          <w:szCs w:val="28"/>
        </w:rPr>
      </w:pPr>
      <w:r>
        <w:rPr>
          <w:rFonts w:hint="eastAsia" w:ascii="Times New Roman" w:hAnsi="Times New Roman" w:cs="Times New Roman"/>
          <w:kern w:val="0"/>
          <w:sz w:val="28"/>
          <w:szCs w:val="28"/>
        </w:rPr>
        <w:t>（6.1）重要性权值分配与位姿更新：每个粒子都被分配一个重要性权值，机器人初始化分布粒子的权重相同，并进行归一化处理。根据机器人的运动更新，粒子会根据里程计累计数据进行位姿更新。</w:t>
      </w:r>
    </w:p>
    <w:p>
      <w:pPr>
        <w:ind w:firstLine="420"/>
        <w:textAlignment w:val="center"/>
        <w:rPr>
          <w:rFonts w:ascii="Times New Roman" w:hAnsi="Times New Roman" w:cs="Times New Roman"/>
          <w:kern w:val="0"/>
          <w:sz w:val="28"/>
          <w:szCs w:val="28"/>
        </w:rPr>
      </w:pPr>
      <w:r>
        <w:rPr>
          <w:rFonts w:hint="eastAsia" w:ascii="Times New Roman" w:hAnsi="Times New Roman" w:cs="Times New Roman"/>
          <w:kern w:val="0"/>
          <w:sz w:val="28"/>
          <w:szCs w:val="28"/>
        </w:rPr>
        <w:t>（6.2）粒子权重更新与重采样：根据观测数据，更新每一个粒子的权重，并根据粒子的权重进行重采样，使粒子收敛到方差更小的高斯后验分布。随着迭代过程的进行，机器人的位姿能根据更精准的后验分布推测出。</w:t>
      </w:r>
    </w:p>
    <w:p>
      <w:pPr>
        <w:ind w:firstLine="420"/>
        <w:textAlignment w:val="center"/>
        <w:rPr>
          <w:rFonts w:ascii="Times New Roman" w:hAnsi="Times New Roman" w:cs="Times New Roman"/>
        </w:rPr>
      </w:pPr>
      <w:r>
        <w:rPr>
          <w:rFonts w:hint="eastAsia"/>
          <w:sz w:val="28"/>
          <w:szCs w:val="28"/>
        </w:rPr>
        <w:t>利用线性最近邻</w:t>
      </w:r>
      <w:r>
        <w:rPr>
          <w:rFonts w:ascii="Times New Roman" w:hAnsi="Times New Roman" w:cs="Times New Roman"/>
          <w:sz w:val="28"/>
          <w:szCs w:val="28"/>
        </w:rPr>
        <w:t>knn</w:t>
      </w:r>
      <w:r>
        <w:rPr>
          <w:rFonts w:hint="eastAsia"/>
          <w:sz w:val="28"/>
          <w:szCs w:val="28"/>
        </w:rPr>
        <w:t>搜索算法匹配激光轮廓与先验地图轮廓，其中最近邻</w:t>
      </w:r>
      <w:r>
        <w:rPr>
          <w:rFonts w:ascii="Times New Roman" w:hAnsi="Times New Roman" w:cs="Times New Roman"/>
          <w:sz w:val="28"/>
          <w:szCs w:val="28"/>
        </w:rPr>
        <w:t>knn</w:t>
      </w:r>
      <w:r>
        <w:rPr>
          <w:rFonts w:hint="eastAsia"/>
          <w:sz w:val="28"/>
          <w:szCs w:val="28"/>
        </w:rPr>
        <w:t>搜索算法中</w:t>
      </w:r>
      <w:r>
        <w:rPr>
          <w:rFonts w:ascii="Times New Roman" w:hAnsi="Times New Roman" w:cs="Times New Roman"/>
          <w:sz w:val="28"/>
          <w:szCs w:val="28"/>
        </w:rPr>
        <w:t>k</w:t>
      </w:r>
      <w:r>
        <w:rPr>
          <w:rFonts w:hint="eastAsia"/>
          <w:sz w:val="28"/>
          <w:szCs w:val="28"/>
        </w:rPr>
        <w:t>取</w:t>
      </w:r>
      <w:r>
        <w:rPr>
          <w:rFonts w:ascii="Times New Roman" w:hAnsi="Times New Roman" w:cs="Times New Roman"/>
          <w:sz w:val="28"/>
          <w:szCs w:val="28"/>
        </w:rPr>
        <w:t>2</w:t>
      </w:r>
      <w:r>
        <w:rPr>
          <w:rFonts w:hint="eastAsia"/>
          <w:sz w:val="28"/>
          <w:szCs w:val="28"/>
        </w:rPr>
        <w:t>，最近邻点与此紧邻点的比值取</w:t>
      </w:r>
      <w:r>
        <w:rPr>
          <w:rFonts w:ascii="Times New Roman" w:hAnsi="Times New Roman" w:cs="Times New Roman"/>
          <w:sz w:val="28"/>
          <w:szCs w:val="28"/>
        </w:rPr>
        <w:t>0.6</w:t>
      </w:r>
      <w:r>
        <w:rPr>
          <w:rFonts w:hint="eastAsia"/>
          <w:sz w:val="28"/>
          <w:szCs w:val="28"/>
        </w:rPr>
        <w:t>。匹配得到分布粒子区域，进行粒子更新。传统方法中全局分布粒子的数目为</w:t>
      </w:r>
      <w:r>
        <w:rPr>
          <w:rFonts w:ascii="Times New Roman" w:hAnsi="Times New Roman" w:cs="Times New Roman"/>
          <w:sz w:val="28"/>
          <w:szCs w:val="28"/>
        </w:rPr>
        <w:t>3000-5000</w:t>
      </w:r>
      <w:r>
        <w:rPr>
          <w:rFonts w:hint="eastAsia"/>
          <w:sz w:val="28"/>
          <w:szCs w:val="28"/>
        </w:rPr>
        <w:t>个，控制机器人以</w:t>
      </w:r>
      <w:r>
        <w:rPr>
          <w:rFonts w:ascii="Times New Roman" w:hAnsi="Times New Roman" w:cs="Times New Roman"/>
          <w:sz w:val="28"/>
          <w:szCs w:val="28"/>
        </w:rPr>
        <w:t>0.4</w:t>
      </w:r>
      <w:r>
        <w:rPr>
          <w:rFonts w:hint="eastAsia"/>
          <w:sz w:val="28"/>
          <w:szCs w:val="28"/>
        </w:rPr>
        <w:object>
          <v:shape id="_x0000_i1142" o:spt="75" type="#_x0000_t75" style="height:14pt;width:34pt;" o:ole="t" filled="f" o:preferrelative="t" stroked="f" coordsize="21600,21600">
            <v:path/>
            <v:fill on="f" focussize="0,0"/>
            <v:stroke on="f" joinstyle="miter"/>
            <v:imagedata r:id="rId175" o:title=""/>
            <o:lock v:ext="edit" aspectratio="t"/>
            <w10:wrap type="none"/>
            <w10:anchorlock/>
          </v:shape>
          <o:OLEObject Type="Embed" ProgID="Equation.3" ShapeID="_x0000_i1142" DrawAspect="Content" ObjectID="_1468075842" r:id="rId174">
            <o:LockedField>false</o:LockedField>
          </o:OLEObject>
        </w:object>
      </w:r>
      <w:r>
        <w:rPr>
          <w:rFonts w:hint="eastAsia"/>
          <w:sz w:val="28"/>
          <w:szCs w:val="28"/>
        </w:rPr>
        <w:t>的角速度原地旋转，收敛时运行的角度为</w:t>
      </w:r>
      <w:r>
        <w:rPr>
          <w:rFonts w:ascii="Times New Roman" w:hAnsi="Times New Roman" w:cs="Times New Roman"/>
          <w:sz w:val="28"/>
          <w:szCs w:val="28"/>
        </w:rPr>
        <w:t>4π</w:t>
      </w:r>
      <w:r>
        <w:rPr>
          <w:rFonts w:hint="eastAsia"/>
          <w:sz w:val="28"/>
          <w:szCs w:val="28"/>
        </w:rPr>
        <w:t>。本方法中，使用局部初始化粒子方案分布的粒子数目为</w:t>
      </w:r>
      <w:r>
        <w:rPr>
          <w:rFonts w:ascii="Times New Roman" w:hAnsi="Times New Roman" w:cs="Times New Roman"/>
          <w:sz w:val="28"/>
          <w:szCs w:val="28"/>
        </w:rPr>
        <w:t>200-400</w:t>
      </w:r>
      <w:r>
        <w:rPr>
          <w:rFonts w:hint="eastAsia"/>
          <w:sz w:val="28"/>
          <w:szCs w:val="28"/>
        </w:rPr>
        <w:t>个，控制机器人以</w:t>
      </w:r>
      <w:r>
        <w:rPr>
          <w:rFonts w:ascii="Times New Roman" w:hAnsi="Times New Roman" w:cs="Times New Roman"/>
          <w:sz w:val="28"/>
          <w:szCs w:val="28"/>
        </w:rPr>
        <w:t>0.4</w:t>
      </w:r>
      <w:r>
        <w:rPr>
          <w:rFonts w:hint="eastAsia"/>
          <w:sz w:val="28"/>
          <w:szCs w:val="28"/>
        </w:rPr>
        <w:object>
          <v:shape id="_x0000_i1143" o:spt="75" type="#_x0000_t75" style="height:14pt;width:34pt;" o:ole="t" filled="f" o:preferrelative="t" stroked="f" coordsize="21600,21600">
            <v:path/>
            <v:fill on="f" focussize="0,0"/>
            <v:stroke on="f" joinstyle="miter"/>
            <v:imagedata r:id="rId175" o:title=""/>
            <o:lock v:ext="edit" aspectratio="t"/>
            <w10:wrap type="none"/>
            <w10:anchorlock/>
          </v:shape>
          <o:OLEObject Type="Embed" ProgID="Equation.3" ShapeID="_x0000_i1143" DrawAspect="Content" ObjectID="_1468075843" r:id="rId176">
            <o:LockedField>false</o:LockedField>
          </o:OLEObject>
        </w:object>
      </w:r>
      <w:r>
        <w:rPr>
          <w:rFonts w:hint="eastAsia"/>
          <w:sz w:val="28"/>
          <w:szCs w:val="28"/>
        </w:rPr>
        <w:t>的角速度原地旋转，收敛时运行的角度为</w:t>
      </w:r>
      <w:r>
        <w:rPr>
          <w:rFonts w:ascii="Times New Roman" w:hAnsi="Times New Roman" w:cs="Times New Roman"/>
          <w:sz w:val="28"/>
          <w:szCs w:val="28"/>
        </w:rPr>
        <w:t>π</w:t>
      </w:r>
      <w:r>
        <w:rPr>
          <w:rFonts w:hint="eastAsia"/>
          <w:sz w:val="28"/>
          <w:szCs w:val="28"/>
        </w:rPr>
        <w:t>。</w:t>
      </w:r>
    </w:p>
    <w:sectPr>
      <w:headerReference r:id="rId3" w:type="default"/>
      <w:footerReference r:id="rId4" w:type="default"/>
      <w:pgSz w:w="11906" w:h="16838"/>
      <w:pgMar w:top="1440" w:right="1083" w:bottom="1440" w:left="1083" w:header="851"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path/>
          <v:fill on="f" focussize="0,0"/>
          <v:stroke on="f" weight="0.5pt" joinstyle="miter"/>
          <v:imagedata o:title=""/>
          <o:lock v:ext="edit"/>
          <v:textbox inset="0mm,0mm,0mm,0mm" style="mso-fit-shape-to-text:t;">
            <w:txbxContent>
              <w:p>
                <w:pPr>
                  <w:pStyle w:val="6"/>
                </w:pPr>
                <w:r>
                  <w:fldChar w:fldCharType="begin"/>
                </w:r>
                <w:r>
                  <w:instrText xml:space="preserve"> PAGE  \* MERGEFORMAT </w:instrText>
                </w:r>
                <w:r>
                  <w:fldChar w:fldCharType="separate"/>
                </w:r>
                <w:r>
                  <w:t>7</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sz w:val="32"/>
        <w:szCs w:val="48"/>
      </w:rPr>
    </w:pPr>
    <w:r>
      <w:rPr>
        <w:rFonts w:hint="eastAsia"/>
        <w:sz w:val="32"/>
        <w:szCs w:val="48"/>
      </w:rPr>
      <w:t>说 明 书</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于世宽">
    <w15:presenceInfo w15:providerId="WPS Office" w15:userId="4029144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isplayBackgroundShape w:val="1"/>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5AD7AF3"/>
    <w:rsid w:val="00001652"/>
    <w:rsid w:val="0000227A"/>
    <w:rsid w:val="00012511"/>
    <w:rsid w:val="00023692"/>
    <w:rsid w:val="00083561"/>
    <w:rsid w:val="000B0038"/>
    <w:rsid w:val="000B7C78"/>
    <w:rsid w:val="000D39E1"/>
    <w:rsid w:val="000E1C23"/>
    <w:rsid w:val="000F40AB"/>
    <w:rsid w:val="00101953"/>
    <w:rsid w:val="00104517"/>
    <w:rsid w:val="001058FE"/>
    <w:rsid w:val="00123F7B"/>
    <w:rsid w:val="00124829"/>
    <w:rsid w:val="0015470C"/>
    <w:rsid w:val="00157B58"/>
    <w:rsid w:val="00163136"/>
    <w:rsid w:val="001645B3"/>
    <w:rsid w:val="00170317"/>
    <w:rsid w:val="00171960"/>
    <w:rsid w:val="00177209"/>
    <w:rsid w:val="00186BCC"/>
    <w:rsid w:val="0019061A"/>
    <w:rsid w:val="001A0274"/>
    <w:rsid w:val="001A15A1"/>
    <w:rsid w:val="001A6A16"/>
    <w:rsid w:val="001E3BFE"/>
    <w:rsid w:val="001F082D"/>
    <w:rsid w:val="00203284"/>
    <w:rsid w:val="00227619"/>
    <w:rsid w:val="00244805"/>
    <w:rsid w:val="002548E0"/>
    <w:rsid w:val="00254B0E"/>
    <w:rsid w:val="00275FA5"/>
    <w:rsid w:val="00286146"/>
    <w:rsid w:val="00297066"/>
    <w:rsid w:val="002A038A"/>
    <w:rsid w:val="002B3FA2"/>
    <w:rsid w:val="002E1201"/>
    <w:rsid w:val="002E7131"/>
    <w:rsid w:val="00302861"/>
    <w:rsid w:val="0031557E"/>
    <w:rsid w:val="003166B7"/>
    <w:rsid w:val="003362FC"/>
    <w:rsid w:val="00345DBD"/>
    <w:rsid w:val="003461D8"/>
    <w:rsid w:val="00363CA4"/>
    <w:rsid w:val="00365C28"/>
    <w:rsid w:val="00370C61"/>
    <w:rsid w:val="0037318E"/>
    <w:rsid w:val="003739AC"/>
    <w:rsid w:val="00395D1E"/>
    <w:rsid w:val="003B24F1"/>
    <w:rsid w:val="003C048D"/>
    <w:rsid w:val="003D23DB"/>
    <w:rsid w:val="003D52CF"/>
    <w:rsid w:val="003E4AD1"/>
    <w:rsid w:val="003F2731"/>
    <w:rsid w:val="00413D0A"/>
    <w:rsid w:val="00420B6F"/>
    <w:rsid w:val="004224BE"/>
    <w:rsid w:val="0043329D"/>
    <w:rsid w:val="00470D61"/>
    <w:rsid w:val="00491E93"/>
    <w:rsid w:val="004C3DBF"/>
    <w:rsid w:val="004D6918"/>
    <w:rsid w:val="004D75B7"/>
    <w:rsid w:val="004F457E"/>
    <w:rsid w:val="00507A4D"/>
    <w:rsid w:val="00511386"/>
    <w:rsid w:val="00511D1A"/>
    <w:rsid w:val="005308AE"/>
    <w:rsid w:val="00542C83"/>
    <w:rsid w:val="00542FA6"/>
    <w:rsid w:val="00550FD4"/>
    <w:rsid w:val="005762E4"/>
    <w:rsid w:val="0058023E"/>
    <w:rsid w:val="00583E8C"/>
    <w:rsid w:val="005A5C42"/>
    <w:rsid w:val="005A6DB5"/>
    <w:rsid w:val="005B3700"/>
    <w:rsid w:val="005C2751"/>
    <w:rsid w:val="006123A8"/>
    <w:rsid w:val="00612C65"/>
    <w:rsid w:val="00625B47"/>
    <w:rsid w:val="00625C56"/>
    <w:rsid w:val="006348F6"/>
    <w:rsid w:val="0064462F"/>
    <w:rsid w:val="00652333"/>
    <w:rsid w:val="00671C7E"/>
    <w:rsid w:val="006820C7"/>
    <w:rsid w:val="0068406F"/>
    <w:rsid w:val="006A3118"/>
    <w:rsid w:val="006A5837"/>
    <w:rsid w:val="006B1104"/>
    <w:rsid w:val="006B3148"/>
    <w:rsid w:val="006E5116"/>
    <w:rsid w:val="006E75F3"/>
    <w:rsid w:val="007024C5"/>
    <w:rsid w:val="007061A7"/>
    <w:rsid w:val="00735714"/>
    <w:rsid w:val="00746A00"/>
    <w:rsid w:val="00764EC9"/>
    <w:rsid w:val="00782080"/>
    <w:rsid w:val="00783B17"/>
    <w:rsid w:val="00796395"/>
    <w:rsid w:val="0079698E"/>
    <w:rsid w:val="007C16B0"/>
    <w:rsid w:val="007C78F8"/>
    <w:rsid w:val="007D71B9"/>
    <w:rsid w:val="007F0C8F"/>
    <w:rsid w:val="00804FFF"/>
    <w:rsid w:val="00824491"/>
    <w:rsid w:val="008273CB"/>
    <w:rsid w:val="0084592B"/>
    <w:rsid w:val="0085316C"/>
    <w:rsid w:val="00862F38"/>
    <w:rsid w:val="00864FA0"/>
    <w:rsid w:val="0086519D"/>
    <w:rsid w:val="00876453"/>
    <w:rsid w:val="00881865"/>
    <w:rsid w:val="00881CDB"/>
    <w:rsid w:val="008835D9"/>
    <w:rsid w:val="008B7B0D"/>
    <w:rsid w:val="008C4374"/>
    <w:rsid w:val="008C6582"/>
    <w:rsid w:val="008C7781"/>
    <w:rsid w:val="008D0BFB"/>
    <w:rsid w:val="008D178F"/>
    <w:rsid w:val="008D65A1"/>
    <w:rsid w:val="008E1DF0"/>
    <w:rsid w:val="008E3361"/>
    <w:rsid w:val="008E5EA8"/>
    <w:rsid w:val="008E7D7D"/>
    <w:rsid w:val="008F21C6"/>
    <w:rsid w:val="0091362B"/>
    <w:rsid w:val="00940DBB"/>
    <w:rsid w:val="009478B3"/>
    <w:rsid w:val="00960955"/>
    <w:rsid w:val="00962E04"/>
    <w:rsid w:val="009904FB"/>
    <w:rsid w:val="009A2BDC"/>
    <w:rsid w:val="009A2FF9"/>
    <w:rsid w:val="009C562C"/>
    <w:rsid w:val="009C6699"/>
    <w:rsid w:val="009C79BE"/>
    <w:rsid w:val="009D40AB"/>
    <w:rsid w:val="009E1F55"/>
    <w:rsid w:val="00A100BA"/>
    <w:rsid w:val="00A24CED"/>
    <w:rsid w:val="00A418A9"/>
    <w:rsid w:val="00A641DE"/>
    <w:rsid w:val="00A661AF"/>
    <w:rsid w:val="00A8418E"/>
    <w:rsid w:val="00A86677"/>
    <w:rsid w:val="00A93A7D"/>
    <w:rsid w:val="00A950DE"/>
    <w:rsid w:val="00AB0886"/>
    <w:rsid w:val="00AB1780"/>
    <w:rsid w:val="00AB42A4"/>
    <w:rsid w:val="00AC2A7E"/>
    <w:rsid w:val="00AC3F35"/>
    <w:rsid w:val="00AD1DA5"/>
    <w:rsid w:val="00B00AD2"/>
    <w:rsid w:val="00B11BEF"/>
    <w:rsid w:val="00B15C6F"/>
    <w:rsid w:val="00B3078F"/>
    <w:rsid w:val="00B35E77"/>
    <w:rsid w:val="00B372C0"/>
    <w:rsid w:val="00B41F76"/>
    <w:rsid w:val="00B470DA"/>
    <w:rsid w:val="00B47314"/>
    <w:rsid w:val="00B47ACE"/>
    <w:rsid w:val="00B61821"/>
    <w:rsid w:val="00B67EE4"/>
    <w:rsid w:val="00BB739D"/>
    <w:rsid w:val="00BD1AB9"/>
    <w:rsid w:val="00BD1D61"/>
    <w:rsid w:val="00BE1C38"/>
    <w:rsid w:val="00BF6A74"/>
    <w:rsid w:val="00C052EF"/>
    <w:rsid w:val="00C30FBC"/>
    <w:rsid w:val="00C37372"/>
    <w:rsid w:val="00C50B4E"/>
    <w:rsid w:val="00C80CFA"/>
    <w:rsid w:val="00CA0190"/>
    <w:rsid w:val="00CA5694"/>
    <w:rsid w:val="00CB27D8"/>
    <w:rsid w:val="00CB7F2B"/>
    <w:rsid w:val="00CC45BE"/>
    <w:rsid w:val="00CC5530"/>
    <w:rsid w:val="00CC5800"/>
    <w:rsid w:val="00CC7727"/>
    <w:rsid w:val="00D07F33"/>
    <w:rsid w:val="00D10090"/>
    <w:rsid w:val="00D2308E"/>
    <w:rsid w:val="00D302C9"/>
    <w:rsid w:val="00D36B43"/>
    <w:rsid w:val="00D579C1"/>
    <w:rsid w:val="00D62534"/>
    <w:rsid w:val="00D710F7"/>
    <w:rsid w:val="00D711F8"/>
    <w:rsid w:val="00D87823"/>
    <w:rsid w:val="00D904BA"/>
    <w:rsid w:val="00D91ED0"/>
    <w:rsid w:val="00DB1D21"/>
    <w:rsid w:val="00DB257C"/>
    <w:rsid w:val="00DB4EE4"/>
    <w:rsid w:val="00DC30BD"/>
    <w:rsid w:val="00DC50E2"/>
    <w:rsid w:val="00DF308E"/>
    <w:rsid w:val="00DF442C"/>
    <w:rsid w:val="00DF543D"/>
    <w:rsid w:val="00DF7FC7"/>
    <w:rsid w:val="00E04661"/>
    <w:rsid w:val="00E20E6D"/>
    <w:rsid w:val="00E30D2C"/>
    <w:rsid w:val="00E413C6"/>
    <w:rsid w:val="00E50277"/>
    <w:rsid w:val="00E503D8"/>
    <w:rsid w:val="00E52645"/>
    <w:rsid w:val="00E52724"/>
    <w:rsid w:val="00E537B4"/>
    <w:rsid w:val="00E56DFC"/>
    <w:rsid w:val="00E62323"/>
    <w:rsid w:val="00E628DA"/>
    <w:rsid w:val="00E66685"/>
    <w:rsid w:val="00E72880"/>
    <w:rsid w:val="00E761E2"/>
    <w:rsid w:val="00E76C72"/>
    <w:rsid w:val="00E90853"/>
    <w:rsid w:val="00EA2079"/>
    <w:rsid w:val="00EA384C"/>
    <w:rsid w:val="00EA6F63"/>
    <w:rsid w:val="00EC062B"/>
    <w:rsid w:val="00EC5EBA"/>
    <w:rsid w:val="00EE1856"/>
    <w:rsid w:val="00EE7576"/>
    <w:rsid w:val="00EF5386"/>
    <w:rsid w:val="00EF67FE"/>
    <w:rsid w:val="00F00801"/>
    <w:rsid w:val="00F01695"/>
    <w:rsid w:val="00F274AD"/>
    <w:rsid w:val="00F319C7"/>
    <w:rsid w:val="00F37964"/>
    <w:rsid w:val="00F406F2"/>
    <w:rsid w:val="00F50E10"/>
    <w:rsid w:val="00F54364"/>
    <w:rsid w:val="00F60FEB"/>
    <w:rsid w:val="00F729D5"/>
    <w:rsid w:val="00F80F25"/>
    <w:rsid w:val="00F85E08"/>
    <w:rsid w:val="00F974BA"/>
    <w:rsid w:val="00FA02A9"/>
    <w:rsid w:val="00FC1DB1"/>
    <w:rsid w:val="00FE463F"/>
    <w:rsid w:val="00FE76DF"/>
    <w:rsid w:val="00FF0BE7"/>
    <w:rsid w:val="00FF0C62"/>
    <w:rsid w:val="00FF6C55"/>
    <w:rsid w:val="010256E5"/>
    <w:rsid w:val="015C783C"/>
    <w:rsid w:val="021C7B3D"/>
    <w:rsid w:val="02BE3057"/>
    <w:rsid w:val="02D208A6"/>
    <w:rsid w:val="0331537B"/>
    <w:rsid w:val="03543564"/>
    <w:rsid w:val="035D497F"/>
    <w:rsid w:val="03892570"/>
    <w:rsid w:val="039974C4"/>
    <w:rsid w:val="03C83393"/>
    <w:rsid w:val="04185159"/>
    <w:rsid w:val="04BD5BA2"/>
    <w:rsid w:val="065E31BE"/>
    <w:rsid w:val="06817FA6"/>
    <w:rsid w:val="079571BF"/>
    <w:rsid w:val="079A1CB7"/>
    <w:rsid w:val="07B258E1"/>
    <w:rsid w:val="07B937A9"/>
    <w:rsid w:val="07DB0DCD"/>
    <w:rsid w:val="088252F1"/>
    <w:rsid w:val="08B80D6A"/>
    <w:rsid w:val="08CA614D"/>
    <w:rsid w:val="08FC47C5"/>
    <w:rsid w:val="091F6474"/>
    <w:rsid w:val="093B5BC0"/>
    <w:rsid w:val="09B14EFC"/>
    <w:rsid w:val="0ADE1135"/>
    <w:rsid w:val="0B16222C"/>
    <w:rsid w:val="0C387213"/>
    <w:rsid w:val="0D163857"/>
    <w:rsid w:val="0D5A0C01"/>
    <w:rsid w:val="0D9539C2"/>
    <w:rsid w:val="0DDA4D69"/>
    <w:rsid w:val="0E8A3597"/>
    <w:rsid w:val="0E923EF8"/>
    <w:rsid w:val="0F1D6873"/>
    <w:rsid w:val="0F8C288F"/>
    <w:rsid w:val="10276EDB"/>
    <w:rsid w:val="10B76318"/>
    <w:rsid w:val="10F831BE"/>
    <w:rsid w:val="11500F5B"/>
    <w:rsid w:val="11FF62FB"/>
    <w:rsid w:val="12556B3D"/>
    <w:rsid w:val="12685C0C"/>
    <w:rsid w:val="12B9159E"/>
    <w:rsid w:val="12E75E1D"/>
    <w:rsid w:val="13D80AD6"/>
    <w:rsid w:val="144B444E"/>
    <w:rsid w:val="14FE5F8E"/>
    <w:rsid w:val="15183918"/>
    <w:rsid w:val="15553282"/>
    <w:rsid w:val="157440EB"/>
    <w:rsid w:val="15997730"/>
    <w:rsid w:val="15A079BA"/>
    <w:rsid w:val="15AD65DB"/>
    <w:rsid w:val="15AF6B5A"/>
    <w:rsid w:val="161E31A9"/>
    <w:rsid w:val="16257B8A"/>
    <w:rsid w:val="17CA39B5"/>
    <w:rsid w:val="17DA7FF4"/>
    <w:rsid w:val="18823C45"/>
    <w:rsid w:val="19144339"/>
    <w:rsid w:val="194D78A5"/>
    <w:rsid w:val="1993034C"/>
    <w:rsid w:val="19E84C58"/>
    <w:rsid w:val="1A0038BE"/>
    <w:rsid w:val="1A254C18"/>
    <w:rsid w:val="1A34669A"/>
    <w:rsid w:val="1A670020"/>
    <w:rsid w:val="1A6D5C58"/>
    <w:rsid w:val="1AC24ED3"/>
    <w:rsid w:val="1C7841BA"/>
    <w:rsid w:val="1D303976"/>
    <w:rsid w:val="1E150649"/>
    <w:rsid w:val="1F0A446A"/>
    <w:rsid w:val="1F0D24DF"/>
    <w:rsid w:val="202D01D0"/>
    <w:rsid w:val="206259BE"/>
    <w:rsid w:val="20733D26"/>
    <w:rsid w:val="20864BAF"/>
    <w:rsid w:val="20A63556"/>
    <w:rsid w:val="20B52143"/>
    <w:rsid w:val="20C57DAE"/>
    <w:rsid w:val="20E63998"/>
    <w:rsid w:val="21523F10"/>
    <w:rsid w:val="217B14CC"/>
    <w:rsid w:val="22EE4BAD"/>
    <w:rsid w:val="2373123B"/>
    <w:rsid w:val="237D1DC9"/>
    <w:rsid w:val="23893251"/>
    <w:rsid w:val="24576CB4"/>
    <w:rsid w:val="25271BCE"/>
    <w:rsid w:val="25AD7AF3"/>
    <w:rsid w:val="25E63D1D"/>
    <w:rsid w:val="25FC6799"/>
    <w:rsid w:val="284D4B74"/>
    <w:rsid w:val="28701FEC"/>
    <w:rsid w:val="28C914E5"/>
    <w:rsid w:val="29584E5A"/>
    <w:rsid w:val="2AFD28C5"/>
    <w:rsid w:val="2B61712F"/>
    <w:rsid w:val="2C874999"/>
    <w:rsid w:val="2D43762D"/>
    <w:rsid w:val="2D470A36"/>
    <w:rsid w:val="2DF82930"/>
    <w:rsid w:val="2E0A6084"/>
    <w:rsid w:val="2E381490"/>
    <w:rsid w:val="2E430EA3"/>
    <w:rsid w:val="2E92696B"/>
    <w:rsid w:val="2EB63432"/>
    <w:rsid w:val="30AD096C"/>
    <w:rsid w:val="30C55C53"/>
    <w:rsid w:val="31814F46"/>
    <w:rsid w:val="318B0CB4"/>
    <w:rsid w:val="320C100C"/>
    <w:rsid w:val="32127E7F"/>
    <w:rsid w:val="330B284F"/>
    <w:rsid w:val="33C232CE"/>
    <w:rsid w:val="33E95B79"/>
    <w:rsid w:val="33EB643D"/>
    <w:rsid w:val="345A31BE"/>
    <w:rsid w:val="34F84C05"/>
    <w:rsid w:val="351F246F"/>
    <w:rsid w:val="358A3DDC"/>
    <w:rsid w:val="35D667A4"/>
    <w:rsid w:val="389E1746"/>
    <w:rsid w:val="38DD25B8"/>
    <w:rsid w:val="39FA356B"/>
    <w:rsid w:val="3B797F53"/>
    <w:rsid w:val="3BA53042"/>
    <w:rsid w:val="3BB0316E"/>
    <w:rsid w:val="3BDD59F3"/>
    <w:rsid w:val="3C4E61F8"/>
    <w:rsid w:val="3C967D2D"/>
    <w:rsid w:val="3D225411"/>
    <w:rsid w:val="3DD74D87"/>
    <w:rsid w:val="3E99698F"/>
    <w:rsid w:val="3F442BA6"/>
    <w:rsid w:val="3F8D1799"/>
    <w:rsid w:val="403A0D3A"/>
    <w:rsid w:val="41301070"/>
    <w:rsid w:val="416E44DC"/>
    <w:rsid w:val="43A93DAE"/>
    <w:rsid w:val="44290937"/>
    <w:rsid w:val="451F7F09"/>
    <w:rsid w:val="452B1D76"/>
    <w:rsid w:val="457E738A"/>
    <w:rsid w:val="458F718B"/>
    <w:rsid w:val="46E44A94"/>
    <w:rsid w:val="47E319A4"/>
    <w:rsid w:val="48790255"/>
    <w:rsid w:val="48AB4070"/>
    <w:rsid w:val="48B3222D"/>
    <w:rsid w:val="4A5F0748"/>
    <w:rsid w:val="4A9B23ED"/>
    <w:rsid w:val="4AEA2805"/>
    <w:rsid w:val="4B304E5E"/>
    <w:rsid w:val="4C3140EE"/>
    <w:rsid w:val="4C5A7C5F"/>
    <w:rsid w:val="4D431923"/>
    <w:rsid w:val="4E3B52B6"/>
    <w:rsid w:val="4ECA3200"/>
    <w:rsid w:val="4F120D89"/>
    <w:rsid w:val="4F593ECF"/>
    <w:rsid w:val="50CF268A"/>
    <w:rsid w:val="51BE5836"/>
    <w:rsid w:val="51CA20A2"/>
    <w:rsid w:val="51D61D87"/>
    <w:rsid w:val="51F3100B"/>
    <w:rsid w:val="522D3CA7"/>
    <w:rsid w:val="52B8701B"/>
    <w:rsid w:val="531B2F33"/>
    <w:rsid w:val="531F1E9D"/>
    <w:rsid w:val="54220297"/>
    <w:rsid w:val="552F046C"/>
    <w:rsid w:val="556F2417"/>
    <w:rsid w:val="568B23E8"/>
    <w:rsid w:val="56FD7004"/>
    <w:rsid w:val="58836F81"/>
    <w:rsid w:val="591A47B2"/>
    <w:rsid w:val="59603DA3"/>
    <w:rsid w:val="59F07B80"/>
    <w:rsid w:val="5AAE2A19"/>
    <w:rsid w:val="5C3E570F"/>
    <w:rsid w:val="5C493620"/>
    <w:rsid w:val="5DA6002B"/>
    <w:rsid w:val="5E777AEB"/>
    <w:rsid w:val="5F462FE9"/>
    <w:rsid w:val="5F6D0D52"/>
    <w:rsid w:val="5F8D3697"/>
    <w:rsid w:val="5FF905DE"/>
    <w:rsid w:val="60D8703E"/>
    <w:rsid w:val="60E72576"/>
    <w:rsid w:val="612E38CC"/>
    <w:rsid w:val="623C44A1"/>
    <w:rsid w:val="6268703C"/>
    <w:rsid w:val="62C95654"/>
    <w:rsid w:val="6334001C"/>
    <w:rsid w:val="63E40C4E"/>
    <w:rsid w:val="656B7512"/>
    <w:rsid w:val="65B25057"/>
    <w:rsid w:val="660817F9"/>
    <w:rsid w:val="662D2162"/>
    <w:rsid w:val="66E82AF1"/>
    <w:rsid w:val="66F04F6F"/>
    <w:rsid w:val="673B391D"/>
    <w:rsid w:val="67662C9D"/>
    <w:rsid w:val="67DB4B83"/>
    <w:rsid w:val="67FA46A7"/>
    <w:rsid w:val="688E4015"/>
    <w:rsid w:val="689863BE"/>
    <w:rsid w:val="6907371C"/>
    <w:rsid w:val="6A040659"/>
    <w:rsid w:val="6A253E15"/>
    <w:rsid w:val="6A633082"/>
    <w:rsid w:val="6AB95086"/>
    <w:rsid w:val="6C36612D"/>
    <w:rsid w:val="6D410BA8"/>
    <w:rsid w:val="6E62664E"/>
    <w:rsid w:val="6EA439DF"/>
    <w:rsid w:val="6EB26CAA"/>
    <w:rsid w:val="6EDA3A48"/>
    <w:rsid w:val="6F1F4964"/>
    <w:rsid w:val="6FB1077E"/>
    <w:rsid w:val="70C01C5E"/>
    <w:rsid w:val="719A1882"/>
    <w:rsid w:val="71FF6F32"/>
    <w:rsid w:val="7297516A"/>
    <w:rsid w:val="72BD502E"/>
    <w:rsid w:val="72DE16B7"/>
    <w:rsid w:val="72EB1526"/>
    <w:rsid w:val="73784A9A"/>
    <w:rsid w:val="743F3024"/>
    <w:rsid w:val="749C346D"/>
    <w:rsid w:val="74AB7735"/>
    <w:rsid w:val="74B17C2D"/>
    <w:rsid w:val="75EF74C9"/>
    <w:rsid w:val="76A00B7B"/>
    <w:rsid w:val="76E86085"/>
    <w:rsid w:val="773E5961"/>
    <w:rsid w:val="77400D15"/>
    <w:rsid w:val="77640A3D"/>
    <w:rsid w:val="77CE286C"/>
    <w:rsid w:val="790D06F2"/>
    <w:rsid w:val="79D127B6"/>
    <w:rsid w:val="7A936055"/>
    <w:rsid w:val="7B3877D3"/>
    <w:rsid w:val="7BCF145C"/>
    <w:rsid w:val="7BD6238A"/>
    <w:rsid w:val="7BD913FA"/>
    <w:rsid w:val="7C104F58"/>
    <w:rsid w:val="7C21326C"/>
    <w:rsid w:val="7C636DD7"/>
    <w:rsid w:val="7C653200"/>
    <w:rsid w:val="7CB759F0"/>
    <w:rsid w:val="7CC721E6"/>
    <w:rsid w:val="7D8264F2"/>
    <w:rsid w:val="7DC5108C"/>
    <w:rsid w:val="7DDD29BA"/>
    <w:rsid w:val="7DE166DD"/>
    <w:rsid w:val="7E775860"/>
    <w:rsid w:val="7EB6435B"/>
    <w:rsid w:val="7EF1546E"/>
    <w:rsid w:val="7F1D3CA6"/>
  </w:rsids>
  <m:mathPr>
    <m:mathFont m:val="Cambria Math"/>
    <m:brkBin m:val="before"/>
    <m:brkBinSub m:val="--"/>
    <m:smallFrac m:val="1"/>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unga"/>
      <w:b/>
      <w:kern w:val="44"/>
      <w:sz w:val="48"/>
      <w:szCs w:val="48"/>
      <w:lang w:bidi="kn-IN"/>
    </w:rPr>
  </w:style>
  <w:style w:type="character" w:default="1" w:styleId="9">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48"/>
    <w:qFormat/>
    <w:uiPriority w:val="0"/>
    <w:rPr>
      <w:b/>
      <w:bCs/>
    </w:rPr>
  </w:style>
  <w:style w:type="paragraph" w:styleId="4">
    <w:name w:val="annotation text"/>
    <w:basedOn w:val="1"/>
    <w:link w:val="47"/>
    <w:qFormat/>
    <w:uiPriority w:val="0"/>
    <w:pPr>
      <w:jc w:val="left"/>
    </w:pPr>
  </w:style>
  <w:style w:type="paragraph" w:styleId="5">
    <w:name w:val="Balloon Text"/>
    <w:basedOn w:val="1"/>
    <w:link w:val="49"/>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widowControl/>
      <w:pBdr>
        <w:bottom w:val="single" w:color="auto" w:sz="6" w:space="1"/>
      </w:pBdr>
      <w:tabs>
        <w:tab w:val="center" w:pos="4153"/>
        <w:tab w:val="right" w:pos="8306"/>
      </w:tabs>
      <w:adjustRightInd w:val="0"/>
      <w:jc w:val="center"/>
      <w:textAlignment w:val="baseline"/>
    </w:pPr>
    <w:rPr>
      <w:kern w:val="0"/>
      <w:sz w:val="18"/>
    </w:rPr>
  </w:style>
  <w:style w:type="paragraph" w:styleId="8">
    <w:name w:val="Normal (Web)"/>
    <w:basedOn w:val="1"/>
    <w:qFormat/>
    <w:uiPriority w:val="0"/>
    <w:pPr>
      <w:jc w:val="left"/>
    </w:pPr>
    <w:rPr>
      <w:kern w:val="0"/>
      <w:sz w:val="24"/>
    </w:rPr>
  </w:style>
  <w:style w:type="character" w:styleId="10">
    <w:name w:val="Strong"/>
    <w:basedOn w:val="9"/>
    <w:qFormat/>
    <w:uiPriority w:val="0"/>
    <w:rPr>
      <w:b/>
    </w:rPr>
  </w:style>
  <w:style w:type="character" w:styleId="11">
    <w:name w:val="page number"/>
    <w:basedOn w:val="9"/>
    <w:qFormat/>
    <w:uiPriority w:val="0"/>
  </w:style>
  <w:style w:type="character" w:styleId="12">
    <w:name w:val="FollowedHyperlink"/>
    <w:basedOn w:val="9"/>
    <w:qFormat/>
    <w:uiPriority w:val="0"/>
    <w:rPr>
      <w:color w:val="5F5F5F"/>
      <w:u w:val="none"/>
    </w:rPr>
  </w:style>
  <w:style w:type="character" w:styleId="13">
    <w:name w:val="Emphasis"/>
    <w:basedOn w:val="9"/>
    <w:qFormat/>
    <w:uiPriority w:val="0"/>
  </w:style>
  <w:style w:type="character" w:styleId="14">
    <w:name w:val="HTML Definition"/>
    <w:basedOn w:val="9"/>
    <w:qFormat/>
    <w:uiPriority w:val="0"/>
  </w:style>
  <w:style w:type="character" w:styleId="15">
    <w:name w:val="HTML Variable"/>
    <w:basedOn w:val="9"/>
    <w:qFormat/>
    <w:uiPriority w:val="0"/>
  </w:style>
  <w:style w:type="character" w:styleId="16">
    <w:name w:val="Hyperlink"/>
    <w:basedOn w:val="9"/>
    <w:qFormat/>
    <w:uiPriority w:val="0"/>
    <w:rPr>
      <w:color w:val="0000FF"/>
      <w:u w:val="single"/>
    </w:rPr>
  </w:style>
  <w:style w:type="character" w:styleId="17">
    <w:name w:val="HTML Code"/>
    <w:basedOn w:val="9"/>
    <w:qFormat/>
    <w:uiPriority w:val="0"/>
    <w:rPr>
      <w:rFonts w:hint="default" w:ascii="monospace" w:hAnsi="monospace" w:eastAsia="monospace" w:cs="monospace"/>
      <w:sz w:val="21"/>
      <w:szCs w:val="21"/>
    </w:rPr>
  </w:style>
  <w:style w:type="character" w:styleId="18">
    <w:name w:val="annotation reference"/>
    <w:basedOn w:val="9"/>
    <w:qFormat/>
    <w:uiPriority w:val="0"/>
    <w:rPr>
      <w:sz w:val="21"/>
      <w:szCs w:val="21"/>
    </w:rPr>
  </w:style>
  <w:style w:type="character" w:styleId="19">
    <w:name w:val="HTML Cite"/>
    <w:basedOn w:val="9"/>
    <w:qFormat/>
    <w:uiPriority w:val="0"/>
  </w:style>
  <w:style w:type="character" w:styleId="20">
    <w:name w:val="HTML Keyboard"/>
    <w:basedOn w:val="9"/>
    <w:qFormat/>
    <w:uiPriority w:val="0"/>
    <w:rPr>
      <w:rFonts w:hint="default" w:ascii="monospace" w:hAnsi="monospace" w:eastAsia="monospace" w:cs="monospace"/>
      <w:sz w:val="21"/>
      <w:szCs w:val="21"/>
    </w:rPr>
  </w:style>
  <w:style w:type="character" w:styleId="21">
    <w:name w:val="HTML Sample"/>
    <w:basedOn w:val="9"/>
    <w:qFormat/>
    <w:uiPriority w:val="0"/>
    <w:rPr>
      <w:rFonts w:ascii="monospace" w:hAnsi="monospace" w:eastAsia="monospace" w:cs="monospace"/>
      <w:sz w:val="21"/>
      <w:szCs w:val="21"/>
      <w:shd w:val="clear" w:color="auto" w:fill="FFFFFF"/>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fontstyle01"/>
    <w:basedOn w:val="9"/>
    <w:qFormat/>
    <w:uiPriority w:val="0"/>
    <w:rPr>
      <w:rFonts w:ascii="NimbusRomNo9L-Regu" w:hAnsi="NimbusRomNo9L-Regu" w:eastAsia="NimbusRomNo9L-Regu" w:cs="NimbusRomNo9L-Regu"/>
      <w:color w:val="000000"/>
      <w:sz w:val="20"/>
      <w:szCs w:val="20"/>
    </w:rPr>
  </w:style>
  <w:style w:type="character" w:customStyle="1" w:styleId="25">
    <w:name w:val="fontstyle21"/>
    <w:basedOn w:val="9"/>
    <w:qFormat/>
    <w:uiPriority w:val="0"/>
    <w:rPr>
      <w:rFonts w:ascii="NimbusRomNo9L-ReguItal" w:hAnsi="NimbusRomNo9L-ReguItal" w:eastAsia="NimbusRomNo9L-ReguItal" w:cs="NimbusRomNo9L-ReguItal"/>
      <w:i/>
      <w:color w:val="000000"/>
      <w:sz w:val="20"/>
      <w:szCs w:val="20"/>
    </w:rPr>
  </w:style>
  <w:style w:type="paragraph" w:customStyle="1" w:styleId="26">
    <w:name w:val="tgt4"/>
    <w:basedOn w:val="1"/>
    <w:qFormat/>
    <w:uiPriority w:val="0"/>
    <w:pPr>
      <w:spacing w:after="150" w:line="360" w:lineRule="auto"/>
      <w:jc w:val="left"/>
    </w:pPr>
    <w:rPr>
      <w:b/>
      <w:kern w:val="0"/>
      <w:sz w:val="31"/>
      <w:szCs w:val="31"/>
    </w:rPr>
  </w:style>
  <w:style w:type="character" w:customStyle="1" w:styleId="27">
    <w:name w:val="qq_login_logo"/>
    <w:basedOn w:val="9"/>
    <w:qFormat/>
    <w:uiPriority w:val="0"/>
  </w:style>
  <w:style w:type="character" w:customStyle="1" w:styleId="28">
    <w:name w:val="spanleft"/>
    <w:basedOn w:val="9"/>
    <w:qFormat/>
    <w:uiPriority w:val="0"/>
  </w:style>
  <w:style w:type="character" w:customStyle="1" w:styleId="29">
    <w:name w:val="first-child"/>
    <w:basedOn w:val="9"/>
    <w:qFormat/>
    <w:uiPriority w:val="0"/>
  </w:style>
  <w:style w:type="paragraph" w:styleId="30">
    <w:name w:val="List Paragraph"/>
    <w:basedOn w:val="1"/>
    <w:qFormat/>
    <w:uiPriority w:val="34"/>
    <w:pPr>
      <w:ind w:left="720"/>
      <w:contextualSpacing/>
    </w:pPr>
  </w:style>
  <w:style w:type="character" w:customStyle="1" w:styleId="31">
    <w:name w:val="fontstrikethrough"/>
    <w:basedOn w:val="9"/>
    <w:qFormat/>
    <w:uiPriority w:val="0"/>
    <w:rPr>
      <w:strike/>
    </w:rPr>
  </w:style>
  <w:style w:type="character" w:customStyle="1" w:styleId="32">
    <w:name w:val="fontborder"/>
    <w:basedOn w:val="9"/>
    <w:qFormat/>
    <w:uiPriority w:val="0"/>
    <w:rPr>
      <w:bdr w:val="single" w:color="000000" w:sz="6" w:space="0"/>
    </w:rPr>
  </w:style>
  <w:style w:type="character" w:customStyle="1" w:styleId="33">
    <w:name w:val="nc-lang-cnt"/>
    <w:basedOn w:val="9"/>
    <w:qFormat/>
    <w:uiPriority w:val="0"/>
  </w:style>
  <w:style w:type="character" w:customStyle="1" w:styleId="34">
    <w:name w:val="nc-lang-cnt1"/>
    <w:basedOn w:val="9"/>
    <w:qFormat/>
    <w:uiPriority w:val="0"/>
    <w:rPr>
      <w:rtl/>
    </w:rPr>
  </w:style>
  <w:style w:type="character" w:customStyle="1" w:styleId="35">
    <w:name w:val="nc-lang-cnt2"/>
    <w:basedOn w:val="9"/>
    <w:qFormat/>
    <w:uiPriority w:val="0"/>
    <w:rPr>
      <w:rtl/>
    </w:rPr>
  </w:style>
  <w:style w:type="character" w:customStyle="1" w:styleId="36">
    <w:name w:val="nc-lang-cnt3"/>
    <w:basedOn w:val="9"/>
    <w:qFormat/>
    <w:uiPriority w:val="0"/>
    <w:rPr>
      <w:rtl/>
    </w:rPr>
  </w:style>
  <w:style w:type="character" w:customStyle="1" w:styleId="37">
    <w:name w:val="nc-lang-cnt4"/>
    <w:basedOn w:val="9"/>
    <w:qFormat/>
    <w:uiPriority w:val="0"/>
    <w:rPr>
      <w:rtl/>
    </w:rPr>
  </w:style>
  <w:style w:type="character" w:customStyle="1" w:styleId="38">
    <w:name w:val="nc-lang-cnt5"/>
    <w:basedOn w:val="9"/>
    <w:qFormat/>
    <w:uiPriority w:val="0"/>
  </w:style>
  <w:style w:type="character" w:customStyle="1" w:styleId="39">
    <w:name w:val="t_tag"/>
    <w:basedOn w:val="9"/>
    <w:qFormat/>
    <w:uiPriority w:val="0"/>
  </w:style>
  <w:style w:type="character" w:customStyle="1" w:styleId="40">
    <w:name w:val="bds_more"/>
    <w:basedOn w:val="9"/>
    <w:qFormat/>
    <w:uiPriority w:val="0"/>
    <w:rPr>
      <w:rFonts w:hint="eastAsia" w:ascii="宋体" w:hAnsi="宋体" w:eastAsia="宋体" w:cs="宋体"/>
    </w:rPr>
  </w:style>
  <w:style w:type="character" w:customStyle="1" w:styleId="41">
    <w:name w:val="bds_more1"/>
    <w:basedOn w:val="9"/>
    <w:qFormat/>
    <w:uiPriority w:val="0"/>
  </w:style>
  <w:style w:type="character" w:customStyle="1" w:styleId="42">
    <w:name w:val="bds_more2"/>
    <w:basedOn w:val="9"/>
    <w:qFormat/>
    <w:uiPriority w:val="0"/>
  </w:style>
  <w:style w:type="character" w:customStyle="1" w:styleId="43">
    <w:name w:val="bds_nopic"/>
    <w:basedOn w:val="9"/>
    <w:qFormat/>
    <w:uiPriority w:val="0"/>
  </w:style>
  <w:style w:type="character" w:customStyle="1" w:styleId="44">
    <w:name w:val="bds_nopic1"/>
    <w:basedOn w:val="9"/>
    <w:qFormat/>
    <w:uiPriority w:val="0"/>
  </w:style>
  <w:style w:type="character" w:customStyle="1" w:styleId="45">
    <w:name w:val="bds_nopic2"/>
    <w:basedOn w:val="9"/>
    <w:qFormat/>
    <w:uiPriority w:val="0"/>
  </w:style>
  <w:style w:type="character" w:customStyle="1" w:styleId="46">
    <w:name w:val="nc-lang-cnt6"/>
    <w:basedOn w:val="9"/>
    <w:qFormat/>
    <w:uiPriority w:val="0"/>
  </w:style>
  <w:style w:type="character" w:customStyle="1" w:styleId="47">
    <w:name w:val="批注文字 字符"/>
    <w:basedOn w:val="9"/>
    <w:link w:val="4"/>
    <w:qFormat/>
    <w:uiPriority w:val="0"/>
    <w:rPr>
      <w:rFonts w:asciiTheme="minorHAnsi" w:hAnsiTheme="minorHAnsi" w:eastAsiaTheme="minorEastAsia" w:cstheme="minorBidi"/>
      <w:kern w:val="2"/>
      <w:sz w:val="21"/>
      <w:szCs w:val="24"/>
    </w:rPr>
  </w:style>
  <w:style w:type="character" w:customStyle="1" w:styleId="48">
    <w:name w:val="批注主题 字符"/>
    <w:basedOn w:val="47"/>
    <w:link w:val="3"/>
    <w:qFormat/>
    <w:uiPriority w:val="0"/>
    <w:rPr>
      <w:rFonts w:asciiTheme="minorHAnsi" w:hAnsiTheme="minorHAnsi" w:eastAsiaTheme="minorEastAsia" w:cstheme="minorBidi"/>
      <w:b/>
      <w:bCs/>
      <w:kern w:val="2"/>
      <w:sz w:val="21"/>
      <w:szCs w:val="24"/>
    </w:rPr>
  </w:style>
  <w:style w:type="character" w:customStyle="1" w:styleId="49">
    <w:name w:val="批注框文本 字符"/>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oleObject" Target="embeddings/oleObject52.bin"/><Relationship Id="rId97" Type="http://schemas.openxmlformats.org/officeDocument/2006/relationships/oleObject" Target="embeddings/oleObject51.bin"/><Relationship Id="rId96" Type="http://schemas.openxmlformats.org/officeDocument/2006/relationships/oleObject" Target="embeddings/oleObject50.bin"/><Relationship Id="rId95" Type="http://schemas.openxmlformats.org/officeDocument/2006/relationships/oleObject" Target="embeddings/oleObject49.bin"/><Relationship Id="rId94" Type="http://schemas.openxmlformats.org/officeDocument/2006/relationships/image" Target="media/image41.wmf"/><Relationship Id="rId93" Type="http://schemas.openxmlformats.org/officeDocument/2006/relationships/oleObject" Target="embeddings/oleObject48.bin"/><Relationship Id="rId92" Type="http://schemas.openxmlformats.org/officeDocument/2006/relationships/image" Target="media/image40.wmf"/><Relationship Id="rId91" Type="http://schemas.openxmlformats.org/officeDocument/2006/relationships/oleObject" Target="embeddings/oleObject47.bin"/><Relationship Id="rId90" Type="http://schemas.openxmlformats.org/officeDocument/2006/relationships/image" Target="media/image39.wmf"/><Relationship Id="rId9" Type="http://schemas.openxmlformats.org/officeDocument/2006/relationships/image" Target="media/image2.wmf"/><Relationship Id="rId89" Type="http://schemas.openxmlformats.org/officeDocument/2006/relationships/oleObject" Target="embeddings/oleObject46.bin"/><Relationship Id="rId88" Type="http://schemas.openxmlformats.org/officeDocument/2006/relationships/image" Target="media/image38.wmf"/><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image" Target="media/image36.wmf"/><Relationship Id="rId83" Type="http://schemas.openxmlformats.org/officeDocument/2006/relationships/oleObject" Target="embeddings/oleObject43.bin"/><Relationship Id="rId82" Type="http://schemas.openxmlformats.org/officeDocument/2006/relationships/image" Target="media/image35.wmf"/><Relationship Id="rId81" Type="http://schemas.openxmlformats.org/officeDocument/2006/relationships/oleObject" Target="embeddings/oleObject42.bin"/><Relationship Id="rId80" Type="http://schemas.openxmlformats.org/officeDocument/2006/relationships/image" Target="media/image34.wmf"/><Relationship Id="rId8" Type="http://schemas.openxmlformats.org/officeDocument/2006/relationships/oleObject" Target="embeddings/oleObject2.bin"/><Relationship Id="rId79" Type="http://schemas.openxmlformats.org/officeDocument/2006/relationships/oleObject" Target="embeddings/oleObject41.bin"/><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image" Target="media/image32.wmf"/><Relationship Id="rId73" Type="http://schemas.openxmlformats.org/officeDocument/2006/relationships/oleObject" Target="embeddings/oleObject37.bin"/><Relationship Id="rId72" Type="http://schemas.openxmlformats.org/officeDocument/2006/relationships/image" Target="media/image31.wmf"/><Relationship Id="rId71" Type="http://schemas.openxmlformats.org/officeDocument/2006/relationships/oleObject" Target="embeddings/oleObject36.bin"/><Relationship Id="rId70" Type="http://schemas.openxmlformats.org/officeDocument/2006/relationships/image" Target="media/image30.wmf"/><Relationship Id="rId7" Type="http://schemas.openxmlformats.org/officeDocument/2006/relationships/image" Target="media/image1.wmf"/><Relationship Id="rId69" Type="http://schemas.openxmlformats.org/officeDocument/2006/relationships/oleObject" Target="embeddings/oleObject35.bin"/><Relationship Id="rId68" Type="http://schemas.openxmlformats.org/officeDocument/2006/relationships/image" Target="media/image29.wmf"/><Relationship Id="rId67" Type="http://schemas.openxmlformats.org/officeDocument/2006/relationships/oleObject" Target="embeddings/oleObject34.bin"/><Relationship Id="rId66" Type="http://schemas.openxmlformats.org/officeDocument/2006/relationships/image" Target="media/image28.wmf"/><Relationship Id="rId65" Type="http://schemas.openxmlformats.org/officeDocument/2006/relationships/oleObject" Target="embeddings/oleObject33.bin"/><Relationship Id="rId64" Type="http://schemas.openxmlformats.org/officeDocument/2006/relationships/image" Target="media/image27.wmf"/><Relationship Id="rId63" Type="http://schemas.openxmlformats.org/officeDocument/2006/relationships/oleObject" Target="embeddings/oleObject32.bin"/><Relationship Id="rId62" Type="http://schemas.openxmlformats.org/officeDocument/2006/relationships/image" Target="media/image26.wmf"/><Relationship Id="rId61" Type="http://schemas.openxmlformats.org/officeDocument/2006/relationships/oleObject" Target="embeddings/oleObject31.bin"/><Relationship Id="rId60" Type="http://schemas.openxmlformats.org/officeDocument/2006/relationships/image" Target="media/image25.wmf"/><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image" Target="media/image24.wmf"/><Relationship Id="rId56" Type="http://schemas.openxmlformats.org/officeDocument/2006/relationships/oleObject" Target="embeddings/oleObject28.bin"/><Relationship Id="rId55" Type="http://schemas.openxmlformats.org/officeDocument/2006/relationships/image" Target="media/image23.wmf"/><Relationship Id="rId54" Type="http://schemas.openxmlformats.org/officeDocument/2006/relationships/oleObject" Target="embeddings/oleObject27.bin"/><Relationship Id="rId53" Type="http://schemas.openxmlformats.org/officeDocument/2006/relationships/image" Target="media/image22.wmf"/><Relationship Id="rId52" Type="http://schemas.openxmlformats.org/officeDocument/2006/relationships/oleObject" Target="embeddings/oleObject26.bin"/><Relationship Id="rId51" Type="http://schemas.openxmlformats.org/officeDocument/2006/relationships/image" Target="media/image21.wmf"/><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image" Target="media/image20.wmf"/><Relationship Id="rId48" Type="http://schemas.openxmlformats.org/officeDocument/2006/relationships/oleObject" Target="embeddings/oleObject24.bin"/><Relationship Id="rId47" Type="http://schemas.openxmlformats.org/officeDocument/2006/relationships/image" Target="media/image19.wmf"/><Relationship Id="rId46" Type="http://schemas.openxmlformats.org/officeDocument/2006/relationships/oleObject" Target="embeddings/oleObject23.bin"/><Relationship Id="rId45" Type="http://schemas.openxmlformats.org/officeDocument/2006/relationships/image" Target="media/image18.wmf"/><Relationship Id="rId44" Type="http://schemas.openxmlformats.org/officeDocument/2006/relationships/oleObject" Target="embeddings/oleObject22.bin"/><Relationship Id="rId43" Type="http://schemas.openxmlformats.org/officeDocument/2006/relationships/image" Target="media/image17.wmf"/><Relationship Id="rId42" Type="http://schemas.openxmlformats.org/officeDocument/2006/relationships/oleObject" Target="embeddings/oleObject21.bin"/><Relationship Id="rId41" Type="http://schemas.openxmlformats.org/officeDocument/2006/relationships/image" Target="media/image16.wmf"/><Relationship Id="rId40" Type="http://schemas.openxmlformats.org/officeDocument/2006/relationships/oleObject" Target="embeddings/oleObject20.bin"/><Relationship Id="rId4" Type="http://schemas.openxmlformats.org/officeDocument/2006/relationships/footer" Target="footer1.xml"/><Relationship Id="rId39" Type="http://schemas.openxmlformats.org/officeDocument/2006/relationships/image" Target="media/image15.wmf"/><Relationship Id="rId38" Type="http://schemas.openxmlformats.org/officeDocument/2006/relationships/oleObject" Target="embeddings/oleObject19.bin"/><Relationship Id="rId37" Type="http://schemas.openxmlformats.org/officeDocument/2006/relationships/image" Target="media/image14.wmf"/><Relationship Id="rId36" Type="http://schemas.openxmlformats.org/officeDocument/2006/relationships/oleObject" Target="embeddings/oleObject18.bin"/><Relationship Id="rId35" Type="http://schemas.openxmlformats.org/officeDocument/2006/relationships/image" Target="media/image13.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2.wmf"/><Relationship Id="rId31" Type="http://schemas.openxmlformats.org/officeDocument/2006/relationships/oleObject" Target="embeddings/oleObject15.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10.wmf"/><Relationship Id="rId27" Type="http://schemas.openxmlformats.org/officeDocument/2006/relationships/oleObject" Target="embeddings/oleObject13.bin"/><Relationship Id="rId26" Type="http://schemas.openxmlformats.org/officeDocument/2006/relationships/image" Target="media/image9.wmf"/><Relationship Id="rId25" Type="http://schemas.openxmlformats.org/officeDocument/2006/relationships/oleObject" Target="embeddings/oleObject12.bin"/><Relationship Id="rId24" Type="http://schemas.openxmlformats.org/officeDocument/2006/relationships/image" Target="media/image8.wmf"/><Relationship Id="rId23" Type="http://schemas.openxmlformats.org/officeDocument/2006/relationships/oleObject" Target="embeddings/oleObject11.bin"/><Relationship Id="rId22" Type="http://schemas.openxmlformats.org/officeDocument/2006/relationships/image" Target="media/image7.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0" Type="http://schemas.microsoft.com/office/2011/relationships/people" Target="people.xml"/><Relationship Id="rId18" Type="http://schemas.openxmlformats.org/officeDocument/2006/relationships/oleObject" Target="embeddings/oleObject7.bin"/><Relationship Id="rId179" Type="http://schemas.openxmlformats.org/officeDocument/2006/relationships/fontTable" Target="fontTable.xml"/><Relationship Id="rId178" Type="http://schemas.openxmlformats.org/officeDocument/2006/relationships/customXml" Target="../customXml/item2.xml"/><Relationship Id="rId177" Type="http://schemas.openxmlformats.org/officeDocument/2006/relationships/customXml" Target="../customXml/item1.xml"/><Relationship Id="rId176" Type="http://schemas.openxmlformats.org/officeDocument/2006/relationships/oleObject" Target="embeddings/oleObject119.bin"/><Relationship Id="rId175" Type="http://schemas.openxmlformats.org/officeDocument/2006/relationships/image" Target="media/image52.wmf"/><Relationship Id="rId174" Type="http://schemas.openxmlformats.org/officeDocument/2006/relationships/oleObject" Target="embeddings/oleObject118.bin"/><Relationship Id="rId173" Type="http://schemas.openxmlformats.org/officeDocument/2006/relationships/oleObject" Target="embeddings/oleObject117.bin"/><Relationship Id="rId172" Type="http://schemas.openxmlformats.org/officeDocument/2006/relationships/oleObject" Target="embeddings/oleObject116.bin"/><Relationship Id="rId171" Type="http://schemas.openxmlformats.org/officeDocument/2006/relationships/oleObject" Target="embeddings/oleObject115.bin"/><Relationship Id="rId170" Type="http://schemas.openxmlformats.org/officeDocument/2006/relationships/oleObject" Target="embeddings/oleObject114.bin"/><Relationship Id="rId17" Type="http://schemas.openxmlformats.org/officeDocument/2006/relationships/image" Target="media/image6.wmf"/><Relationship Id="rId169" Type="http://schemas.openxmlformats.org/officeDocument/2006/relationships/oleObject" Target="embeddings/oleObject113.bin"/><Relationship Id="rId168" Type="http://schemas.openxmlformats.org/officeDocument/2006/relationships/oleObject" Target="embeddings/oleObject112.bin"/><Relationship Id="rId167" Type="http://schemas.openxmlformats.org/officeDocument/2006/relationships/image" Target="media/image51.wmf"/><Relationship Id="rId166" Type="http://schemas.openxmlformats.org/officeDocument/2006/relationships/oleObject" Target="embeddings/oleObject111.bin"/><Relationship Id="rId165" Type="http://schemas.openxmlformats.org/officeDocument/2006/relationships/image" Target="media/image50.wmf"/><Relationship Id="rId164" Type="http://schemas.openxmlformats.org/officeDocument/2006/relationships/oleObject" Target="embeddings/oleObject110.bin"/><Relationship Id="rId163" Type="http://schemas.openxmlformats.org/officeDocument/2006/relationships/image" Target="media/image49.wmf"/><Relationship Id="rId162" Type="http://schemas.openxmlformats.org/officeDocument/2006/relationships/oleObject" Target="embeddings/oleObject109.bin"/><Relationship Id="rId161" Type="http://schemas.openxmlformats.org/officeDocument/2006/relationships/image" Target="media/image48.wmf"/><Relationship Id="rId160" Type="http://schemas.openxmlformats.org/officeDocument/2006/relationships/oleObject" Target="embeddings/oleObject108.bin"/><Relationship Id="rId16" Type="http://schemas.openxmlformats.org/officeDocument/2006/relationships/oleObject" Target="embeddings/oleObject6.bin"/><Relationship Id="rId159" Type="http://schemas.openxmlformats.org/officeDocument/2006/relationships/image" Target="media/image47.wmf"/><Relationship Id="rId158" Type="http://schemas.openxmlformats.org/officeDocument/2006/relationships/oleObject" Target="embeddings/oleObject107.bin"/><Relationship Id="rId157" Type="http://schemas.openxmlformats.org/officeDocument/2006/relationships/image" Target="media/image46.wmf"/><Relationship Id="rId156" Type="http://schemas.openxmlformats.org/officeDocument/2006/relationships/oleObject" Target="embeddings/oleObject106.bin"/><Relationship Id="rId155" Type="http://schemas.openxmlformats.org/officeDocument/2006/relationships/oleObject" Target="embeddings/oleObject105.bin"/><Relationship Id="rId154" Type="http://schemas.openxmlformats.org/officeDocument/2006/relationships/oleObject" Target="embeddings/oleObject104.bin"/><Relationship Id="rId153" Type="http://schemas.openxmlformats.org/officeDocument/2006/relationships/oleObject" Target="embeddings/oleObject103.bin"/><Relationship Id="rId152" Type="http://schemas.openxmlformats.org/officeDocument/2006/relationships/oleObject" Target="embeddings/oleObject102.bin"/><Relationship Id="rId151" Type="http://schemas.openxmlformats.org/officeDocument/2006/relationships/oleObject" Target="embeddings/oleObject101.bin"/><Relationship Id="rId150" Type="http://schemas.openxmlformats.org/officeDocument/2006/relationships/oleObject" Target="embeddings/oleObject100.bin"/><Relationship Id="rId15" Type="http://schemas.openxmlformats.org/officeDocument/2006/relationships/image" Target="media/image5.wmf"/><Relationship Id="rId149" Type="http://schemas.openxmlformats.org/officeDocument/2006/relationships/oleObject" Target="embeddings/oleObject99.bin"/><Relationship Id="rId148" Type="http://schemas.openxmlformats.org/officeDocument/2006/relationships/oleObject" Target="embeddings/oleObject98.bin"/><Relationship Id="rId147" Type="http://schemas.openxmlformats.org/officeDocument/2006/relationships/oleObject" Target="embeddings/oleObject97.bin"/><Relationship Id="rId146" Type="http://schemas.openxmlformats.org/officeDocument/2006/relationships/image" Target="media/image45.wmf"/><Relationship Id="rId145" Type="http://schemas.openxmlformats.org/officeDocument/2006/relationships/oleObject" Target="embeddings/oleObject96.bin"/><Relationship Id="rId144" Type="http://schemas.openxmlformats.org/officeDocument/2006/relationships/image" Target="media/image44.wmf"/><Relationship Id="rId143" Type="http://schemas.openxmlformats.org/officeDocument/2006/relationships/oleObject" Target="embeddings/oleObject95.bin"/><Relationship Id="rId142" Type="http://schemas.openxmlformats.org/officeDocument/2006/relationships/image" Target="media/image43.wmf"/><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oleObject" Target="embeddings/oleObject5.bin"/><Relationship Id="rId139" Type="http://schemas.openxmlformats.org/officeDocument/2006/relationships/oleObject" Target="embeddings/oleObject93.bin"/><Relationship Id="rId138" Type="http://schemas.openxmlformats.org/officeDocument/2006/relationships/oleObject" Target="embeddings/oleObject92.bin"/><Relationship Id="rId137" Type="http://schemas.openxmlformats.org/officeDocument/2006/relationships/oleObject" Target="embeddings/oleObject91.bin"/><Relationship Id="rId136" Type="http://schemas.openxmlformats.org/officeDocument/2006/relationships/oleObject" Target="embeddings/oleObject90.bin"/><Relationship Id="rId135" Type="http://schemas.openxmlformats.org/officeDocument/2006/relationships/oleObject" Target="embeddings/oleObject89.bin"/><Relationship Id="rId134" Type="http://schemas.openxmlformats.org/officeDocument/2006/relationships/oleObject" Target="embeddings/oleObject88.bin"/><Relationship Id="rId133" Type="http://schemas.openxmlformats.org/officeDocument/2006/relationships/oleObject" Target="embeddings/oleObject87.bin"/><Relationship Id="rId132" Type="http://schemas.openxmlformats.org/officeDocument/2006/relationships/oleObject" Target="embeddings/oleObject86.bin"/><Relationship Id="rId131" Type="http://schemas.openxmlformats.org/officeDocument/2006/relationships/oleObject" Target="embeddings/oleObject85.bin"/><Relationship Id="rId130" Type="http://schemas.openxmlformats.org/officeDocument/2006/relationships/oleObject" Target="embeddings/oleObject84.bin"/><Relationship Id="rId13" Type="http://schemas.openxmlformats.org/officeDocument/2006/relationships/image" Target="media/image4.wmf"/><Relationship Id="rId129" Type="http://schemas.openxmlformats.org/officeDocument/2006/relationships/oleObject" Target="embeddings/oleObject83.bin"/><Relationship Id="rId128" Type="http://schemas.openxmlformats.org/officeDocument/2006/relationships/oleObject" Target="embeddings/oleObject82.bin"/><Relationship Id="rId127" Type="http://schemas.openxmlformats.org/officeDocument/2006/relationships/oleObject" Target="embeddings/oleObject81.bin"/><Relationship Id="rId126" Type="http://schemas.openxmlformats.org/officeDocument/2006/relationships/oleObject" Target="embeddings/oleObject80.bin"/><Relationship Id="rId125" Type="http://schemas.openxmlformats.org/officeDocument/2006/relationships/oleObject" Target="embeddings/oleObject79.bin"/><Relationship Id="rId124" Type="http://schemas.openxmlformats.org/officeDocument/2006/relationships/oleObject" Target="embeddings/oleObject78.bin"/><Relationship Id="rId123" Type="http://schemas.openxmlformats.org/officeDocument/2006/relationships/oleObject" Target="embeddings/oleObject77.bin"/><Relationship Id="rId122" Type="http://schemas.openxmlformats.org/officeDocument/2006/relationships/oleObject" Target="embeddings/oleObject76.bin"/><Relationship Id="rId121" Type="http://schemas.openxmlformats.org/officeDocument/2006/relationships/oleObject" Target="embeddings/oleObject75.bin"/><Relationship Id="rId120" Type="http://schemas.openxmlformats.org/officeDocument/2006/relationships/oleObject" Target="embeddings/oleObject74.bin"/><Relationship Id="rId12" Type="http://schemas.openxmlformats.org/officeDocument/2006/relationships/oleObject" Target="embeddings/oleObject4.bin"/><Relationship Id="rId119" Type="http://schemas.openxmlformats.org/officeDocument/2006/relationships/oleObject" Target="embeddings/oleObject73.bin"/><Relationship Id="rId118" Type="http://schemas.openxmlformats.org/officeDocument/2006/relationships/oleObject" Target="embeddings/oleObject72.bin"/><Relationship Id="rId117" Type="http://schemas.openxmlformats.org/officeDocument/2006/relationships/oleObject" Target="embeddings/oleObject71.bin"/><Relationship Id="rId116" Type="http://schemas.openxmlformats.org/officeDocument/2006/relationships/oleObject" Target="embeddings/oleObject70.bin"/><Relationship Id="rId115" Type="http://schemas.openxmlformats.org/officeDocument/2006/relationships/oleObject" Target="embeddings/oleObject69.bin"/><Relationship Id="rId114" Type="http://schemas.openxmlformats.org/officeDocument/2006/relationships/oleObject" Target="embeddings/oleObject68.bin"/><Relationship Id="rId113" Type="http://schemas.openxmlformats.org/officeDocument/2006/relationships/oleObject" Target="embeddings/oleObject67.bin"/><Relationship Id="rId112" Type="http://schemas.openxmlformats.org/officeDocument/2006/relationships/oleObject" Target="embeddings/oleObject66.bin"/><Relationship Id="rId111" Type="http://schemas.openxmlformats.org/officeDocument/2006/relationships/oleObject" Target="embeddings/oleObject65.bin"/><Relationship Id="rId110" Type="http://schemas.openxmlformats.org/officeDocument/2006/relationships/oleObject" Target="embeddings/oleObject64.bin"/><Relationship Id="rId11" Type="http://schemas.openxmlformats.org/officeDocument/2006/relationships/image" Target="media/image3.wmf"/><Relationship Id="rId109" Type="http://schemas.openxmlformats.org/officeDocument/2006/relationships/oleObject" Target="embeddings/oleObject63.bin"/><Relationship Id="rId108" Type="http://schemas.openxmlformats.org/officeDocument/2006/relationships/oleObject" Target="embeddings/oleObject62.bin"/><Relationship Id="rId107" Type="http://schemas.openxmlformats.org/officeDocument/2006/relationships/oleObject" Target="embeddings/oleObject61.bin"/><Relationship Id="rId106" Type="http://schemas.openxmlformats.org/officeDocument/2006/relationships/oleObject" Target="embeddings/oleObject60.bin"/><Relationship Id="rId105" Type="http://schemas.openxmlformats.org/officeDocument/2006/relationships/oleObject" Target="embeddings/oleObject59.bin"/><Relationship Id="rId104" Type="http://schemas.openxmlformats.org/officeDocument/2006/relationships/oleObject" Target="embeddings/oleObject58.bin"/><Relationship Id="rId103" Type="http://schemas.openxmlformats.org/officeDocument/2006/relationships/oleObject" Target="embeddings/oleObject57.bin"/><Relationship Id="rId102" Type="http://schemas.openxmlformats.org/officeDocument/2006/relationships/oleObject" Target="embeddings/oleObject56.bin"/><Relationship Id="rId101" Type="http://schemas.openxmlformats.org/officeDocument/2006/relationships/oleObject" Target="embeddings/oleObject55.bin"/><Relationship Id="rId100" Type="http://schemas.openxmlformats.org/officeDocument/2006/relationships/oleObject" Target="embeddings/oleObject5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A3F71-90B2-4A51-A2CA-B302092820F4}">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1535</Words>
  <Characters>8755</Characters>
  <Lines>72</Lines>
  <Paragraphs>20</Paragraphs>
  <TotalTime>107</TotalTime>
  <ScaleCrop>false</ScaleCrop>
  <LinksUpToDate>false</LinksUpToDate>
  <CharactersWithSpaces>10270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2017-12-11T01:46:00Z</dcterms:created>
  <dc:creator>昔年^_^斐</dc:creator>
  <cp:lastModifiedBy>于世宽</cp:lastModifiedBy>
  <dcterms:modified xsi:type="dcterms:W3CDTF">2018-11-13T02:17:20Z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MTWinEqns">
    <vt:bool>true</vt:bool>
  </property>
  <property fmtid="{D5CDD505-2E9C-101B-9397-08002B2CF9AE}" pid="4" name="MTEqnNumsOnRight">
    <vt:bool>false</vt:bool>
  </property>
  <property fmtid="{D5CDD505-2E9C-101B-9397-08002B2CF9AE}" pid="5" name="MTEquationNumber2">
    <vt:lpwstr>(#S1.#E1)</vt:lpwstr>
  </property>
</Properties>
</file>